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75" w:rsidRPr="00811A1E" w:rsidRDefault="00694B75" w:rsidP="00E80003">
      <w:pPr>
        <w:rPr>
          <w:b/>
          <w:sz w:val="60"/>
          <w:szCs w:val="28"/>
        </w:rPr>
      </w:pPr>
      <w:r w:rsidRPr="00811A1E">
        <w:rPr>
          <w:b/>
          <w:sz w:val="60"/>
          <w:szCs w:val="28"/>
        </w:rPr>
        <w:t>Resume</w:t>
      </w:r>
    </w:p>
    <w:p w:rsidR="00694B75" w:rsidRPr="00811A1E" w:rsidRDefault="00694B75" w:rsidP="00E80003">
      <w:pPr>
        <w:rPr>
          <w:b/>
          <w:sz w:val="28"/>
          <w:szCs w:val="28"/>
        </w:rPr>
      </w:pPr>
      <w:r w:rsidRPr="00811A1E">
        <w:rPr>
          <w:b/>
          <w:sz w:val="28"/>
          <w:szCs w:val="28"/>
        </w:rPr>
        <w:t>Of</w:t>
      </w:r>
    </w:p>
    <w:p w:rsidR="00694B75" w:rsidRPr="00811A1E" w:rsidRDefault="002C30B9" w:rsidP="00E80003">
      <w:pPr>
        <w:tabs>
          <w:tab w:val="center" w:pos="4873"/>
          <w:tab w:val="center" w:pos="5068"/>
          <w:tab w:val="left" w:pos="8099"/>
          <w:tab w:val="left" w:pos="9060"/>
        </w:tabs>
        <w:rPr>
          <w:b/>
          <w:sz w:val="44"/>
          <w:szCs w:val="28"/>
        </w:rPr>
      </w:pPr>
      <w:r>
        <w:rPr>
          <w:b/>
          <w:sz w:val="44"/>
          <w:szCs w:val="28"/>
        </w:rPr>
        <w:t>Habibur Rahman</w:t>
      </w:r>
      <w:r w:rsidR="00BC084C">
        <w:rPr>
          <w:b/>
          <w:sz w:val="44"/>
          <w:szCs w:val="28"/>
        </w:rPr>
        <w:tab/>
      </w:r>
    </w:p>
    <w:p w:rsidR="00694B75" w:rsidRPr="00811A1E" w:rsidRDefault="00694B75" w:rsidP="00E80003">
      <w:pPr>
        <w:rPr>
          <w:sz w:val="28"/>
          <w:szCs w:val="28"/>
        </w:rPr>
      </w:pPr>
      <w:r>
        <w:rPr>
          <w:sz w:val="28"/>
          <w:szCs w:val="28"/>
        </w:rPr>
        <w:t xml:space="preserve">Mobile: </w:t>
      </w:r>
      <w:r w:rsidR="002C30B9">
        <w:rPr>
          <w:sz w:val="28"/>
          <w:szCs w:val="28"/>
        </w:rPr>
        <w:t>01303-970880</w:t>
      </w:r>
    </w:p>
    <w:p w:rsidR="00694B75" w:rsidRPr="00811A1E" w:rsidRDefault="00694B75" w:rsidP="00E80003">
      <w:pPr>
        <w:rPr>
          <w:sz w:val="28"/>
          <w:szCs w:val="28"/>
        </w:rPr>
      </w:pPr>
      <w:r w:rsidRPr="00811A1E">
        <w:rPr>
          <w:sz w:val="28"/>
          <w:szCs w:val="28"/>
        </w:rPr>
        <w:t xml:space="preserve">E-Mail: </w:t>
      </w:r>
      <w:r w:rsidR="00802BD9">
        <w:rPr>
          <w:sz w:val="28"/>
          <w:szCs w:val="28"/>
        </w:rPr>
        <w:t>habiburrahman102001</w:t>
      </w:r>
      <w:r w:rsidR="00980CAE">
        <w:rPr>
          <w:sz w:val="28"/>
          <w:szCs w:val="28"/>
        </w:rPr>
        <w:t>@gmail.com</w:t>
      </w:r>
    </w:p>
    <w:p w:rsidR="00694B75" w:rsidRPr="00D46370" w:rsidRDefault="00694B75" w:rsidP="00694B75">
      <w:pPr>
        <w:jc w:val="center"/>
        <w:rPr>
          <w:sz w:val="18"/>
          <w:szCs w:val="18"/>
        </w:rPr>
      </w:pPr>
    </w:p>
    <w:p w:rsidR="00694B75" w:rsidRPr="005535EC" w:rsidRDefault="005535EC" w:rsidP="00E80003">
      <w:pPr>
        <w:shd w:val="clear" w:color="auto" w:fill="B6DDE8" w:themeFill="accent5" w:themeFillTint="66"/>
        <w:spacing w:line="276" w:lineRule="auto"/>
        <w:rPr>
          <w:b/>
          <w:sz w:val="30"/>
          <w:szCs w:val="28"/>
          <w:u w:val="single"/>
        </w:rPr>
      </w:pPr>
      <w:r w:rsidRPr="005535EC">
        <w:rPr>
          <w:b/>
          <w:sz w:val="30"/>
          <w:szCs w:val="28"/>
          <w:u w:val="single"/>
        </w:rPr>
        <w:t>CAREER OBJECTIVE:</w:t>
      </w:r>
    </w:p>
    <w:p w:rsidR="00694B75" w:rsidRPr="00D46370" w:rsidRDefault="00694B75" w:rsidP="00694B75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pursue a challenging career in a leading and well reputed organization where enthusiasm, sincerely, honesty, hardworking, the excellent environment and motivational factors will help and support me to utilize my knowledge and expertise for professional development.  </w:t>
      </w:r>
    </w:p>
    <w:p w:rsidR="00694B75" w:rsidRPr="00E60D75" w:rsidRDefault="00E60D75" w:rsidP="00E80003">
      <w:pPr>
        <w:shd w:val="clear" w:color="auto" w:fill="B6DDE8" w:themeFill="accent5" w:themeFillTint="66"/>
        <w:spacing w:line="276" w:lineRule="auto"/>
        <w:jc w:val="both"/>
        <w:rPr>
          <w:b/>
          <w:sz w:val="30"/>
          <w:szCs w:val="28"/>
          <w:u w:val="single"/>
        </w:rPr>
      </w:pPr>
      <w:r w:rsidRPr="00E60D75">
        <w:rPr>
          <w:b/>
          <w:sz w:val="30"/>
          <w:szCs w:val="28"/>
          <w:u w:val="single"/>
        </w:rPr>
        <w:t>EDUCATIONAL QUALIFICATION:</w:t>
      </w:r>
    </w:p>
    <w:p w:rsidR="00694B75" w:rsidRPr="00802BD9" w:rsidRDefault="00694B75" w:rsidP="00694B75">
      <w:pPr>
        <w:spacing w:line="276" w:lineRule="auto"/>
        <w:jc w:val="both"/>
        <w:rPr>
          <w:b/>
          <w:sz w:val="2"/>
          <w:szCs w:val="12"/>
        </w:rPr>
      </w:pPr>
    </w:p>
    <w:p w:rsidR="00694B75" w:rsidRPr="00694B75" w:rsidRDefault="003D780E" w:rsidP="009C1111">
      <w:pPr>
        <w:shd w:val="clear" w:color="auto" w:fill="FFFFFF" w:themeFill="background1"/>
        <w:tabs>
          <w:tab w:val="left" w:pos="3600"/>
          <w:tab w:val="left" w:pos="3960"/>
          <w:tab w:val="left" w:pos="6808"/>
        </w:tabs>
        <w:spacing w:line="360" w:lineRule="auto"/>
        <w:rPr>
          <w:b/>
          <w:sz w:val="30"/>
          <w:szCs w:val="22"/>
          <w:u w:val="single"/>
        </w:rPr>
      </w:pPr>
      <w:r>
        <w:rPr>
          <w:b/>
          <w:sz w:val="30"/>
          <w:u w:val="single"/>
        </w:rPr>
        <w:t>Bachelor of Science (B.Sc)</w:t>
      </w:r>
      <w:r w:rsidR="00980CAE">
        <w:rPr>
          <w:b/>
          <w:szCs w:val="32"/>
          <w:u w:val="single"/>
        </w:rPr>
        <w:t>:</w:t>
      </w:r>
    </w:p>
    <w:p w:rsidR="00694B75" w:rsidRPr="00694B75" w:rsidRDefault="00694B75" w:rsidP="00694B75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 xml:space="preserve">Name of the </w:t>
      </w:r>
      <w:r w:rsidR="003D780E">
        <w:rPr>
          <w:szCs w:val="32"/>
        </w:rPr>
        <w:t>University</w:t>
      </w:r>
      <w:r w:rsidR="00980CAE">
        <w:rPr>
          <w:szCs w:val="32"/>
        </w:rPr>
        <w:tab/>
      </w:r>
      <w:r w:rsidRPr="00694B75">
        <w:rPr>
          <w:szCs w:val="32"/>
        </w:rPr>
        <w:t>:</w:t>
      </w:r>
      <w:r w:rsidR="00980CAE">
        <w:rPr>
          <w:szCs w:val="32"/>
        </w:rPr>
        <w:tab/>
        <w:t>European University of Bangladesh</w:t>
      </w:r>
      <w:r w:rsidRPr="00694B75">
        <w:rPr>
          <w:szCs w:val="32"/>
        </w:rPr>
        <w:tab/>
      </w:r>
    </w:p>
    <w:p w:rsidR="00694B75" w:rsidRPr="00694B75" w:rsidRDefault="003D780E" w:rsidP="00694B75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>
        <w:rPr>
          <w:szCs w:val="32"/>
        </w:rPr>
        <w:t>Department</w:t>
      </w:r>
      <w:r>
        <w:rPr>
          <w:szCs w:val="32"/>
        </w:rPr>
        <w:tab/>
      </w:r>
      <w:r>
        <w:rPr>
          <w:szCs w:val="32"/>
        </w:rPr>
        <w:tab/>
      </w:r>
      <w:r w:rsidR="00694B75" w:rsidRPr="00694B75">
        <w:rPr>
          <w:szCs w:val="32"/>
        </w:rPr>
        <w:t>:</w:t>
      </w:r>
      <w:r w:rsidR="00694B75" w:rsidRPr="00694B75">
        <w:rPr>
          <w:szCs w:val="32"/>
        </w:rPr>
        <w:tab/>
      </w:r>
      <w:r>
        <w:rPr>
          <w:szCs w:val="32"/>
        </w:rPr>
        <w:t>Computer Science &amp; Engineering (CSE).</w:t>
      </w:r>
    </w:p>
    <w:p w:rsidR="00694B75" w:rsidRPr="00694B75" w:rsidRDefault="003D780E" w:rsidP="00694B75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>
        <w:rPr>
          <w:szCs w:val="32"/>
        </w:rPr>
        <w:t>Status</w:t>
      </w:r>
      <w:r>
        <w:rPr>
          <w:szCs w:val="32"/>
        </w:rPr>
        <w:tab/>
      </w:r>
      <w:r w:rsidR="00980CAE">
        <w:rPr>
          <w:szCs w:val="32"/>
        </w:rPr>
        <w:tab/>
      </w:r>
      <w:r w:rsidR="00980CAE">
        <w:rPr>
          <w:szCs w:val="32"/>
        </w:rPr>
        <w:tab/>
      </w:r>
      <w:r w:rsidR="00694B75" w:rsidRPr="00694B75">
        <w:rPr>
          <w:szCs w:val="32"/>
        </w:rPr>
        <w:t xml:space="preserve">: </w:t>
      </w:r>
      <w:r w:rsidR="00694B75" w:rsidRPr="00694B75">
        <w:rPr>
          <w:szCs w:val="32"/>
        </w:rPr>
        <w:tab/>
      </w:r>
      <w:r>
        <w:rPr>
          <w:szCs w:val="32"/>
        </w:rPr>
        <w:t>8</w:t>
      </w:r>
      <w:r w:rsidRPr="003D780E">
        <w:rPr>
          <w:szCs w:val="32"/>
          <w:vertAlign w:val="superscript"/>
        </w:rPr>
        <w:t>th</w:t>
      </w:r>
      <w:r>
        <w:rPr>
          <w:szCs w:val="32"/>
        </w:rPr>
        <w:t xml:space="preserve"> Semester Running</w:t>
      </w:r>
    </w:p>
    <w:p w:rsidR="00980CAE" w:rsidRPr="00694B75" w:rsidRDefault="00980CAE" w:rsidP="00E80003">
      <w:pPr>
        <w:tabs>
          <w:tab w:val="left" w:pos="3600"/>
          <w:tab w:val="left" w:pos="3960"/>
          <w:tab w:val="left" w:pos="6808"/>
        </w:tabs>
        <w:spacing w:line="360" w:lineRule="auto"/>
        <w:rPr>
          <w:b/>
          <w:sz w:val="30"/>
          <w:szCs w:val="22"/>
          <w:u w:val="single"/>
        </w:rPr>
      </w:pPr>
      <w:r w:rsidRPr="00694B75">
        <w:rPr>
          <w:b/>
          <w:sz w:val="30"/>
          <w:u w:val="single"/>
        </w:rPr>
        <w:t>Higher Secondary Certificate (H.S.C)</w:t>
      </w:r>
      <w:r>
        <w:rPr>
          <w:b/>
          <w:szCs w:val="32"/>
          <w:u w:val="single"/>
        </w:rPr>
        <w:t>:</w:t>
      </w:r>
    </w:p>
    <w:p w:rsidR="00980CAE" w:rsidRPr="00694B75" w:rsidRDefault="00980CAE" w:rsidP="00980CAE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>Name of the Institution</w:t>
      </w:r>
      <w:r w:rsidR="00E7656B">
        <w:rPr>
          <w:szCs w:val="32"/>
        </w:rPr>
        <w:tab/>
      </w:r>
      <w:r w:rsidRPr="00694B75">
        <w:rPr>
          <w:szCs w:val="32"/>
        </w:rPr>
        <w:t xml:space="preserve">: </w:t>
      </w:r>
      <w:r w:rsidRPr="00694B75">
        <w:rPr>
          <w:szCs w:val="32"/>
        </w:rPr>
        <w:tab/>
      </w:r>
      <w:r w:rsidR="000868E0">
        <w:rPr>
          <w:szCs w:val="32"/>
        </w:rPr>
        <w:t>Bera College, Pabna</w:t>
      </w:r>
    </w:p>
    <w:p w:rsidR="00980CAE" w:rsidRPr="00694B75" w:rsidRDefault="00980CAE" w:rsidP="00980CAE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>Board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694B75">
        <w:rPr>
          <w:szCs w:val="32"/>
        </w:rPr>
        <w:t>:</w:t>
      </w:r>
      <w:r w:rsidRPr="00694B75">
        <w:rPr>
          <w:szCs w:val="32"/>
        </w:rPr>
        <w:tab/>
      </w:r>
      <w:r w:rsidR="000868E0">
        <w:rPr>
          <w:szCs w:val="32"/>
        </w:rPr>
        <w:t>Rajshahi</w:t>
      </w:r>
    </w:p>
    <w:p w:rsidR="00980CAE" w:rsidRPr="00694B75" w:rsidRDefault="00980CAE" w:rsidP="00980CAE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>Subject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694B75">
        <w:rPr>
          <w:szCs w:val="32"/>
        </w:rPr>
        <w:t>:</w:t>
      </w:r>
      <w:r w:rsidRPr="00694B75">
        <w:rPr>
          <w:szCs w:val="32"/>
        </w:rPr>
        <w:tab/>
      </w:r>
      <w:r w:rsidR="000868E0">
        <w:rPr>
          <w:szCs w:val="32"/>
        </w:rPr>
        <w:t>Science</w:t>
      </w:r>
    </w:p>
    <w:p w:rsidR="00980CAE" w:rsidRPr="00694B75" w:rsidRDefault="00980CAE" w:rsidP="00980CAE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>Passing year</w:t>
      </w:r>
      <w:r>
        <w:rPr>
          <w:szCs w:val="32"/>
        </w:rPr>
        <w:tab/>
      </w:r>
      <w:r>
        <w:rPr>
          <w:szCs w:val="32"/>
        </w:rPr>
        <w:tab/>
      </w:r>
      <w:r w:rsidRPr="00694B75">
        <w:rPr>
          <w:szCs w:val="32"/>
        </w:rPr>
        <w:t xml:space="preserve">: </w:t>
      </w:r>
      <w:r w:rsidRPr="00694B75">
        <w:rPr>
          <w:szCs w:val="32"/>
        </w:rPr>
        <w:tab/>
      </w:r>
      <w:r w:rsidR="000868E0">
        <w:rPr>
          <w:szCs w:val="32"/>
        </w:rPr>
        <w:t>2019</w:t>
      </w:r>
    </w:p>
    <w:p w:rsidR="00980CAE" w:rsidRPr="00A935D2" w:rsidRDefault="00980CAE" w:rsidP="00980CAE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>G.P.A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694B75">
        <w:rPr>
          <w:szCs w:val="32"/>
        </w:rPr>
        <w:t xml:space="preserve">: </w:t>
      </w:r>
      <w:r w:rsidRPr="00694B75">
        <w:rPr>
          <w:szCs w:val="32"/>
        </w:rPr>
        <w:tab/>
      </w:r>
      <w:r w:rsidR="00A87C38">
        <w:rPr>
          <w:szCs w:val="32"/>
        </w:rPr>
        <w:t>3.25</w:t>
      </w:r>
      <w:r w:rsidRPr="00694B75">
        <w:rPr>
          <w:szCs w:val="32"/>
        </w:rPr>
        <w:t xml:space="preserve"> (Out of 5.00) </w:t>
      </w:r>
    </w:p>
    <w:p w:rsidR="00694B75" w:rsidRPr="00694B75" w:rsidRDefault="00694B75" w:rsidP="00E80003">
      <w:pPr>
        <w:spacing w:line="276" w:lineRule="auto"/>
        <w:rPr>
          <w:b/>
          <w:i/>
          <w:sz w:val="30"/>
          <w:szCs w:val="30"/>
          <w:u w:val="single"/>
        </w:rPr>
      </w:pPr>
      <w:r w:rsidRPr="00694B75">
        <w:rPr>
          <w:b/>
          <w:sz w:val="30"/>
          <w:szCs w:val="30"/>
          <w:u w:val="single"/>
        </w:rPr>
        <w:t>Secondary School Certificate (S.S.C) :</w:t>
      </w:r>
      <w:r w:rsidRPr="00694B75">
        <w:rPr>
          <w:b/>
          <w:i/>
          <w:sz w:val="30"/>
          <w:szCs w:val="30"/>
          <w:u w:val="single"/>
        </w:rPr>
        <w:t>-</w:t>
      </w:r>
    </w:p>
    <w:p w:rsidR="00A935D2" w:rsidRPr="00694B75" w:rsidRDefault="00A935D2" w:rsidP="00A935D2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>Name of the Institution</w:t>
      </w:r>
      <w:r>
        <w:rPr>
          <w:szCs w:val="32"/>
        </w:rPr>
        <w:tab/>
      </w:r>
      <w:r w:rsidRPr="00694B75">
        <w:rPr>
          <w:szCs w:val="32"/>
        </w:rPr>
        <w:t xml:space="preserve">: </w:t>
      </w:r>
      <w:r w:rsidRPr="00694B75">
        <w:rPr>
          <w:szCs w:val="32"/>
        </w:rPr>
        <w:tab/>
      </w:r>
      <w:r>
        <w:rPr>
          <w:szCs w:val="32"/>
        </w:rPr>
        <w:t>KhamarShanila High School</w:t>
      </w:r>
    </w:p>
    <w:p w:rsidR="00A935D2" w:rsidRPr="00694B75" w:rsidRDefault="00A935D2" w:rsidP="00A935D2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>Board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694B75">
        <w:rPr>
          <w:szCs w:val="32"/>
        </w:rPr>
        <w:t>:</w:t>
      </w:r>
      <w:r w:rsidRPr="00694B75">
        <w:rPr>
          <w:szCs w:val="32"/>
        </w:rPr>
        <w:tab/>
      </w:r>
      <w:r>
        <w:rPr>
          <w:szCs w:val="32"/>
        </w:rPr>
        <w:t>Rajshahi</w:t>
      </w:r>
    </w:p>
    <w:p w:rsidR="00A935D2" w:rsidRPr="00694B75" w:rsidRDefault="00A935D2" w:rsidP="00A935D2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>Subject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694B75">
        <w:rPr>
          <w:szCs w:val="32"/>
        </w:rPr>
        <w:t>:</w:t>
      </w:r>
      <w:r w:rsidRPr="00694B75">
        <w:rPr>
          <w:szCs w:val="32"/>
        </w:rPr>
        <w:tab/>
      </w:r>
      <w:r>
        <w:rPr>
          <w:szCs w:val="32"/>
        </w:rPr>
        <w:t>Science</w:t>
      </w:r>
    </w:p>
    <w:p w:rsidR="00A935D2" w:rsidRPr="00694B75" w:rsidRDefault="00A935D2" w:rsidP="00A935D2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>Passing year</w:t>
      </w:r>
      <w:r>
        <w:rPr>
          <w:szCs w:val="32"/>
        </w:rPr>
        <w:tab/>
      </w:r>
      <w:r>
        <w:rPr>
          <w:szCs w:val="32"/>
        </w:rPr>
        <w:tab/>
      </w:r>
      <w:r w:rsidRPr="00694B75">
        <w:rPr>
          <w:szCs w:val="32"/>
        </w:rPr>
        <w:t xml:space="preserve">: </w:t>
      </w:r>
      <w:r w:rsidRPr="00694B75">
        <w:rPr>
          <w:szCs w:val="32"/>
        </w:rPr>
        <w:tab/>
      </w:r>
      <w:r>
        <w:rPr>
          <w:szCs w:val="32"/>
        </w:rPr>
        <w:t>2017</w:t>
      </w:r>
    </w:p>
    <w:p w:rsidR="00A935D2" w:rsidRDefault="00A935D2" w:rsidP="00A935D2">
      <w:pPr>
        <w:pStyle w:val="ListParagraph"/>
        <w:numPr>
          <w:ilvl w:val="0"/>
          <w:numId w:val="7"/>
        </w:numPr>
        <w:spacing w:line="276" w:lineRule="auto"/>
        <w:rPr>
          <w:szCs w:val="32"/>
        </w:rPr>
      </w:pPr>
      <w:r w:rsidRPr="00694B75">
        <w:rPr>
          <w:szCs w:val="32"/>
        </w:rPr>
        <w:t>G.P.A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Pr="00694B75">
        <w:rPr>
          <w:szCs w:val="32"/>
        </w:rPr>
        <w:t xml:space="preserve">: </w:t>
      </w:r>
      <w:r w:rsidRPr="00694B75">
        <w:rPr>
          <w:szCs w:val="32"/>
        </w:rPr>
        <w:tab/>
      </w:r>
      <w:r w:rsidR="00CA1D8A">
        <w:rPr>
          <w:szCs w:val="32"/>
        </w:rPr>
        <w:t>3.95</w:t>
      </w:r>
      <w:r w:rsidR="006C148A">
        <w:rPr>
          <w:szCs w:val="32"/>
        </w:rPr>
        <w:t xml:space="preserve"> (Out of 5.00)</w:t>
      </w:r>
    </w:p>
    <w:p w:rsidR="00694B75" w:rsidRPr="00D46905" w:rsidRDefault="00E60D75" w:rsidP="00E80003">
      <w:pPr>
        <w:shd w:val="clear" w:color="auto" w:fill="B6DDE8" w:themeFill="accent5" w:themeFillTint="66"/>
        <w:spacing w:line="276" w:lineRule="auto"/>
        <w:rPr>
          <w:b/>
          <w:sz w:val="30"/>
          <w:szCs w:val="28"/>
          <w:u w:val="single"/>
        </w:rPr>
      </w:pPr>
      <w:r w:rsidRPr="00D46905">
        <w:rPr>
          <w:b/>
          <w:sz w:val="30"/>
          <w:szCs w:val="28"/>
          <w:u w:val="single"/>
        </w:rPr>
        <w:t>TRAINNING COURSE:</w:t>
      </w:r>
    </w:p>
    <w:p w:rsidR="00694B75" w:rsidRPr="00802BD9" w:rsidRDefault="00694B75" w:rsidP="00694B75">
      <w:pPr>
        <w:pStyle w:val="ListParagraph"/>
        <w:spacing w:line="276" w:lineRule="auto"/>
        <w:ind w:left="630"/>
      </w:pPr>
      <w:r w:rsidRPr="00802BD9">
        <w:t>Institution</w:t>
      </w:r>
      <w:r w:rsidR="00CA1D8A" w:rsidRPr="00802BD9">
        <w:tab/>
      </w:r>
      <w:r w:rsidR="00CA1D8A" w:rsidRPr="00802BD9">
        <w:tab/>
      </w:r>
      <w:r w:rsidR="00CA1D8A" w:rsidRPr="00802BD9">
        <w:tab/>
      </w:r>
      <w:r w:rsidRPr="00802BD9">
        <w:t>:</w:t>
      </w:r>
      <w:r w:rsidRPr="00802BD9">
        <w:tab/>
      </w:r>
      <w:r w:rsidR="001F0FE9" w:rsidRPr="00802BD9">
        <w:t>Ekara Computer Center</w:t>
      </w:r>
      <w:r w:rsidRPr="00802BD9">
        <w:t>.</w:t>
      </w:r>
    </w:p>
    <w:p w:rsidR="00694B75" w:rsidRPr="00802BD9" w:rsidRDefault="001C1DA3" w:rsidP="00694B75">
      <w:pPr>
        <w:pStyle w:val="ListParagraph"/>
        <w:spacing w:line="276" w:lineRule="auto"/>
        <w:ind w:left="630"/>
      </w:pPr>
      <w:r w:rsidRPr="00802BD9">
        <w:t>Course</w:t>
      </w:r>
      <w:r w:rsidRPr="00802BD9">
        <w:tab/>
      </w:r>
      <w:r w:rsidR="00CA1D8A" w:rsidRPr="00802BD9">
        <w:tab/>
      </w:r>
      <w:r w:rsidR="00CA1D8A" w:rsidRPr="00802BD9">
        <w:tab/>
      </w:r>
      <w:r w:rsidR="00CA1D8A" w:rsidRPr="00802BD9">
        <w:tab/>
      </w:r>
      <w:r w:rsidR="00694B75" w:rsidRPr="00802BD9">
        <w:t>:</w:t>
      </w:r>
      <w:r w:rsidR="00694B75" w:rsidRPr="00802BD9">
        <w:tab/>
      </w:r>
      <w:r w:rsidR="00901ABD" w:rsidRPr="00802BD9">
        <w:t>Microsoft Office Application Program</w:t>
      </w:r>
    </w:p>
    <w:p w:rsidR="00694B75" w:rsidRPr="00802BD9" w:rsidRDefault="00694B75" w:rsidP="00694B75">
      <w:pPr>
        <w:pStyle w:val="ListParagraph"/>
        <w:spacing w:line="276" w:lineRule="auto"/>
        <w:ind w:left="630"/>
      </w:pPr>
      <w:r w:rsidRPr="00802BD9">
        <w:t>Duration</w:t>
      </w:r>
      <w:r w:rsidR="00CA1D8A" w:rsidRPr="00802BD9">
        <w:tab/>
      </w:r>
      <w:r w:rsidR="00CA1D8A" w:rsidRPr="00802BD9">
        <w:tab/>
      </w:r>
      <w:r w:rsidR="00CA1D8A" w:rsidRPr="00802BD9">
        <w:tab/>
      </w:r>
      <w:r w:rsidRPr="00802BD9">
        <w:t>:</w:t>
      </w:r>
      <w:r w:rsidRPr="00802BD9">
        <w:tab/>
      </w:r>
      <w:r w:rsidR="00901ABD" w:rsidRPr="00802BD9">
        <w:t xml:space="preserve">6 </w:t>
      </w:r>
      <w:r w:rsidRPr="00802BD9">
        <w:t>Months.</w:t>
      </w:r>
    </w:p>
    <w:p w:rsidR="00D46370" w:rsidRDefault="00D46370" w:rsidP="00E80003">
      <w:pPr>
        <w:shd w:val="clear" w:color="auto" w:fill="B6DDE8" w:themeFill="accent5" w:themeFillTint="66"/>
        <w:spacing w:line="276" w:lineRule="auto"/>
        <w:rPr>
          <w:b/>
          <w:sz w:val="30"/>
          <w:szCs w:val="28"/>
          <w:u w:val="single"/>
        </w:rPr>
      </w:pPr>
      <w:r>
        <w:rPr>
          <w:b/>
          <w:sz w:val="30"/>
          <w:szCs w:val="28"/>
          <w:u w:val="single"/>
        </w:rPr>
        <w:t>JOB EXPRIENCE</w:t>
      </w:r>
      <w:r w:rsidRPr="006C148A">
        <w:rPr>
          <w:b/>
          <w:sz w:val="30"/>
          <w:szCs w:val="28"/>
          <w:u w:val="single"/>
        </w:rPr>
        <w:t>:</w:t>
      </w:r>
    </w:p>
    <w:p w:rsidR="00D46370" w:rsidRPr="00802BD9" w:rsidRDefault="00D46370" w:rsidP="00D46370">
      <w:pPr>
        <w:pStyle w:val="ListParagraph"/>
        <w:numPr>
          <w:ilvl w:val="0"/>
          <w:numId w:val="162"/>
        </w:numPr>
        <w:spacing w:line="276" w:lineRule="auto"/>
        <w:rPr>
          <w:b/>
          <w:szCs w:val="22"/>
          <w:u w:val="single"/>
        </w:rPr>
      </w:pPr>
      <w:r w:rsidRPr="00802BD9">
        <w:rPr>
          <w:bCs/>
          <w:szCs w:val="22"/>
        </w:rPr>
        <w:t>Company Name</w:t>
      </w:r>
      <w:r w:rsidRPr="00802BD9">
        <w:rPr>
          <w:bCs/>
          <w:szCs w:val="22"/>
        </w:rPr>
        <w:tab/>
      </w:r>
      <w:r w:rsidR="00802BD9">
        <w:rPr>
          <w:bCs/>
          <w:szCs w:val="22"/>
        </w:rPr>
        <w:tab/>
      </w:r>
      <w:r w:rsidRPr="00802BD9">
        <w:rPr>
          <w:bCs/>
          <w:szCs w:val="22"/>
        </w:rPr>
        <w:t>:</w:t>
      </w:r>
      <w:r w:rsidRPr="00802BD9">
        <w:rPr>
          <w:bCs/>
          <w:szCs w:val="22"/>
        </w:rPr>
        <w:tab/>
        <w:t>Infinity</w:t>
      </w:r>
    </w:p>
    <w:p w:rsidR="00D46370" w:rsidRPr="00802BD9" w:rsidRDefault="00D46370" w:rsidP="00D46370">
      <w:pPr>
        <w:pStyle w:val="ListParagraph"/>
        <w:numPr>
          <w:ilvl w:val="0"/>
          <w:numId w:val="162"/>
        </w:numPr>
        <w:spacing w:line="276" w:lineRule="auto"/>
        <w:rPr>
          <w:b/>
          <w:szCs w:val="22"/>
          <w:u w:val="single"/>
        </w:rPr>
      </w:pPr>
      <w:r w:rsidRPr="00802BD9">
        <w:rPr>
          <w:bCs/>
          <w:szCs w:val="22"/>
        </w:rPr>
        <w:t>Designation</w:t>
      </w:r>
      <w:r w:rsidRPr="00802BD9">
        <w:rPr>
          <w:bCs/>
          <w:szCs w:val="22"/>
        </w:rPr>
        <w:tab/>
      </w:r>
      <w:r w:rsidRPr="00802BD9">
        <w:rPr>
          <w:bCs/>
          <w:szCs w:val="22"/>
        </w:rPr>
        <w:tab/>
        <w:t>:</w:t>
      </w:r>
      <w:r w:rsidRPr="00802BD9">
        <w:rPr>
          <w:bCs/>
          <w:szCs w:val="22"/>
        </w:rPr>
        <w:tab/>
        <w:t>Marketing Officer</w:t>
      </w:r>
    </w:p>
    <w:p w:rsidR="00D46370" w:rsidRPr="00802BD9" w:rsidRDefault="00D46370" w:rsidP="00802BD9">
      <w:pPr>
        <w:pStyle w:val="ListParagraph"/>
        <w:numPr>
          <w:ilvl w:val="0"/>
          <w:numId w:val="162"/>
        </w:numPr>
        <w:spacing w:line="276" w:lineRule="auto"/>
        <w:rPr>
          <w:sz w:val="22"/>
          <w:szCs w:val="22"/>
        </w:rPr>
      </w:pPr>
      <w:r w:rsidRPr="00802BD9">
        <w:rPr>
          <w:bCs/>
          <w:szCs w:val="22"/>
        </w:rPr>
        <w:t>Duration</w:t>
      </w:r>
      <w:r w:rsidRPr="00802BD9">
        <w:rPr>
          <w:bCs/>
          <w:szCs w:val="22"/>
        </w:rPr>
        <w:tab/>
      </w:r>
      <w:r w:rsidRPr="00802BD9">
        <w:rPr>
          <w:bCs/>
          <w:szCs w:val="22"/>
        </w:rPr>
        <w:tab/>
      </w:r>
      <w:r w:rsidRPr="00802BD9">
        <w:rPr>
          <w:bCs/>
          <w:szCs w:val="22"/>
        </w:rPr>
        <w:tab/>
        <w:t>:</w:t>
      </w:r>
      <w:r w:rsidRPr="00802BD9">
        <w:rPr>
          <w:bCs/>
          <w:szCs w:val="22"/>
        </w:rPr>
        <w:tab/>
        <w:t>1 Year</w:t>
      </w:r>
    </w:p>
    <w:p w:rsidR="00694B75" w:rsidRPr="00694B75" w:rsidRDefault="00694B75" w:rsidP="00694B75">
      <w:pPr>
        <w:spacing w:line="276" w:lineRule="auto"/>
        <w:rPr>
          <w:b/>
          <w:sz w:val="8"/>
          <w:szCs w:val="28"/>
          <w:u w:val="single"/>
        </w:rPr>
      </w:pPr>
    </w:p>
    <w:p w:rsidR="00694B75" w:rsidRPr="00811A1E" w:rsidRDefault="00802BD9" w:rsidP="00E80003">
      <w:pPr>
        <w:shd w:val="clear" w:color="auto" w:fill="B6DDE8" w:themeFill="accent5" w:themeFillTint="66"/>
        <w:spacing w:line="276" w:lineRule="auto"/>
        <w:rPr>
          <w:b/>
          <w:sz w:val="28"/>
          <w:szCs w:val="28"/>
          <w:u w:val="single"/>
        </w:rPr>
      </w:pPr>
      <w:r w:rsidRPr="00D46905">
        <w:rPr>
          <w:b/>
          <w:sz w:val="30"/>
          <w:szCs w:val="28"/>
          <w:u w:val="single"/>
        </w:rPr>
        <w:t>STRENGHT:</w:t>
      </w:r>
    </w:p>
    <w:p w:rsidR="00694B75" w:rsidRPr="00802BD9" w:rsidRDefault="00694B75" w:rsidP="00694B75">
      <w:pPr>
        <w:pStyle w:val="ListParagraph"/>
        <w:numPr>
          <w:ilvl w:val="0"/>
          <w:numId w:val="12"/>
        </w:numPr>
        <w:spacing w:line="276" w:lineRule="auto"/>
      </w:pPr>
      <w:r w:rsidRPr="00802BD9">
        <w:t>Communicative and friendly</w:t>
      </w:r>
    </w:p>
    <w:p w:rsidR="00694B75" w:rsidRPr="00802BD9" w:rsidRDefault="00694B75" w:rsidP="00694B75">
      <w:pPr>
        <w:pStyle w:val="ListParagraph"/>
        <w:numPr>
          <w:ilvl w:val="0"/>
          <w:numId w:val="12"/>
        </w:numPr>
        <w:spacing w:line="276" w:lineRule="auto"/>
        <w:rPr>
          <w:b/>
          <w:u w:val="single"/>
        </w:rPr>
      </w:pPr>
      <w:r w:rsidRPr="00802BD9">
        <w:t>Able to manage things to work with group.</w:t>
      </w:r>
    </w:p>
    <w:p w:rsidR="00694B75" w:rsidRPr="00802BD9" w:rsidRDefault="00694B75" w:rsidP="00694B75">
      <w:pPr>
        <w:pStyle w:val="ListParagraph"/>
        <w:numPr>
          <w:ilvl w:val="0"/>
          <w:numId w:val="12"/>
        </w:numPr>
        <w:spacing w:line="276" w:lineRule="auto"/>
        <w:rPr>
          <w:b/>
          <w:u w:val="single"/>
        </w:rPr>
      </w:pPr>
      <w:r w:rsidRPr="00802BD9">
        <w:t>Enthusiastic, Self-motivated, Industrious and Punctual.</w:t>
      </w:r>
    </w:p>
    <w:p w:rsidR="00694B75" w:rsidRPr="00802BD9" w:rsidRDefault="00694B75" w:rsidP="00694B75">
      <w:pPr>
        <w:pStyle w:val="ListParagraph"/>
        <w:numPr>
          <w:ilvl w:val="0"/>
          <w:numId w:val="12"/>
        </w:numPr>
        <w:spacing w:line="276" w:lineRule="auto"/>
        <w:rPr>
          <w:b/>
          <w:u w:val="single"/>
        </w:rPr>
      </w:pPr>
      <w:r w:rsidRPr="00802BD9">
        <w:t>Adaptive to new technology and quick learner.</w:t>
      </w:r>
    </w:p>
    <w:p w:rsidR="00802BD9" w:rsidRDefault="00802BD9" w:rsidP="00802BD9">
      <w:pPr>
        <w:spacing w:line="276" w:lineRule="auto"/>
        <w:ind w:left="360"/>
        <w:rPr>
          <w:sz w:val="16"/>
          <w:szCs w:val="28"/>
        </w:rPr>
      </w:pPr>
    </w:p>
    <w:p w:rsidR="00E53205" w:rsidRPr="00802BD9" w:rsidRDefault="00E53205" w:rsidP="00E80003">
      <w:pPr>
        <w:spacing w:line="276" w:lineRule="auto"/>
        <w:rPr>
          <w:sz w:val="16"/>
          <w:szCs w:val="28"/>
        </w:rPr>
      </w:pPr>
    </w:p>
    <w:p w:rsidR="00694B75" w:rsidRPr="00D46905" w:rsidRDefault="00D46905" w:rsidP="00E80003">
      <w:pPr>
        <w:shd w:val="clear" w:color="auto" w:fill="B6DDE8" w:themeFill="accent5" w:themeFillTint="66"/>
        <w:spacing w:line="276" w:lineRule="auto"/>
        <w:rPr>
          <w:b/>
          <w:sz w:val="30"/>
          <w:szCs w:val="28"/>
          <w:u w:val="single"/>
        </w:rPr>
      </w:pPr>
      <w:r w:rsidRPr="00D46905">
        <w:rPr>
          <w:b/>
          <w:sz w:val="30"/>
          <w:szCs w:val="28"/>
          <w:u w:val="single"/>
        </w:rPr>
        <w:lastRenderedPageBreak/>
        <w:t>LANGUAGE PROFICIENCY:</w:t>
      </w:r>
    </w:p>
    <w:p w:rsidR="00694B75" w:rsidRPr="00811A1E" w:rsidRDefault="00694B75" w:rsidP="00694B75">
      <w:pPr>
        <w:pStyle w:val="ListParagraph"/>
        <w:numPr>
          <w:ilvl w:val="0"/>
          <w:numId w:val="4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811A1E">
        <w:rPr>
          <w:sz w:val="28"/>
          <w:szCs w:val="28"/>
        </w:rPr>
        <w:t xml:space="preserve">Bangla (Mother Tongue).  </w:t>
      </w:r>
    </w:p>
    <w:p w:rsidR="00694B75" w:rsidRDefault="00694B75" w:rsidP="00694B75">
      <w:pPr>
        <w:pStyle w:val="ListParagraph"/>
        <w:numPr>
          <w:ilvl w:val="0"/>
          <w:numId w:val="4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811A1E">
        <w:rPr>
          <w:sz w:val="28"/>
          <w:szCs w:val="28"/>
        </w:rPr>
        <w:t>English (Good command in speaking, reading &amp; writing).</w:t>
      </w:r>
    </w:p>
    <w:p w:rsidR="00694B75" w:rsidRPr="009557CF" w:rsidRDefault="00694B75" w:rsidP="009557CF">
      <w:pPr>
        <w:rPr>
          <w:b/>
          <w:sz w:val="14"/>
          <w:szCs w:val="28"/>
          <w:u w:val="single"/>
        </w:rPr>
      </w:pPr>
    </w:p>
    <w:p w:rsidR="00694B75" w:rsidRDefault="00802BD9" w:rsidP="00E80003">
      <w:pPr>
        <w:shd w:val="clear" w:color="auto" w:fill="B6DDE8" w:themeFill="accent5" w:themeFillTint="66"/>
        <w:spacing w:line="276" w:lineRule="auto"/>
        <w:rPr>
          <w:b/>
          <w:sz w:val="30"/>
          <w:szCs w:val="28"/>
          <w:u w:val="single"/>
        </w:rPr>
      </w:pPr>
      <w:r>
        <w:rPr>
          <w:b/>
          <w:sz w:val="30"/>
          <w:szCs w:val="28"/>
          <w:u w:val="single"/>
        </w:rPr>
        <w:t xml:space="preserve">PERSONAL </w:t>
      </w:r>
      <w:ins w:id="0" w:author="naz" w:date="2013-07-14T14:51:00Z">
        <w:r w:rsidR="00DA42ED" w:rsidRPr="00DA42ED">
          <w:rPr>
            <w:b/>
            <w:sz w:val="30"/>
            <w:szCs w:val="28"/>
            <w:u w:val="single"/>
          </w:rPr>
          <w:t>PERSONAL</w:t>
        </w:r>
      </w:ins>
      <w:r w:rsidR="00DA42ED" w:rsidRPr="00DA42ED">
        <w:rPr>
          <w:b/>
          <w:sz w:val="30"/>
          <w:szCs w:val="28"/>
          <w:u w:val="single"/>
        </w:rPr>
        <w:t>INFROAMATION:</w:t>
      </w:r>
    </w:p>
    <w:p w:rsidR="001075F7" w:rsidRPr="00DA42ED" w:rsidRDefault="001075F7" w:rsidP="00C82D93">
      <w:pPr>
        <w:spacing w:line="276" w:lineRule="auto"/>
        <w:rPr>
          <w:ins w:id="1" w:author="naz" w:date="2013-07-14T14:51:00Z"/>
          <w:b/>
          <w:sz w:val="30"/>
          <w:szCs w:val="28"/>
          <w:u w:val="single"/>
        </w:rPr>
      </w:pPr>
    </w:p>
    <w:p w:rsidR="00694B75" w:rsidRPr="00811A1E" w:rsidRDefault="00694B75" w:rsidP="00694B75">
      <w:pPr>
        <w:spacing w:line="276" w:lineRule="auto"/>
        <w:rPr>
          <w:b/>
          <w:color w:val="000000"/>
          <w:sz w:val="28"/>
          <w:szCs w:val="28"/>
        </w:rPr>
      </w:pPr>
      <w:r w:rsidRPr="00811A1E">
        <w:rPr>
          <w:sz w:val="28"/>
          <w:szCs w:val="28"/>
        </w:rPr>
        <w:t>Full Name</w:t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  <w:t xml:space="preserve">: </w:t>
      </w:r>
      <w:r w:rsidR="001075F7">
        <w:rPr>
          <w:b/>
          <w:color w:val="000000"/>
          <w:sz w:val="28"/>
          <w:szCs w:val="28"/>
        </w:rPr>
        <w:t>Habibur Rahman</w:t>
      </w:r>
    </w:p>
    <w:p w:rsidR="00694B75" w:rsidRPr="00811A1E" w:rsidRDefault="00694B75" w:rsidP="00694B75">
      <w:pPr>
        <w:tabs>
          <w:tab w:val="left" w:pos="2700"/>
          <w:tab w:val="left" w:pos="3330"/>
        </w:tabs>
        <w:spacing w:line="276" w:lineRule="auto"/>
        <w:rPr>
          <w:sz w:val="28"/>
          <w:szCs w:val="28"/>
        </w:rPr>
      </w:pPr>
      <w:r w:rsidRPr="00811A1E">
        <w:rPr>
          <w:sz w:val="28"/>
          <w:szCs w:val="28"/>
        </w:rPr>
        <w:t xml:space="preserve">Father’s Name </w:t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  <w:t xml:space="preserve">: </w:t>
      </w:r>
      <w:r w:rsidR="00564E59">
        <w:rPr>
          <w:sz w:val="28"/>
          <w:szCs w:val="28"/>
        </w:rPr>
        <w:t>Babu Ali</w:t>
      </w:r>
    </w:p>
    <w:p w:rsidR="00694B75" w:rsidRPr="00811A1E" w:rsidRDefault="00694B75" w:rsidP="00694B75">
      <w:pPr>
        <w:tabs>
          <w:tab w:val="left" w:pos="2700"/>
          <w:tab w:val="left" w:pos="3330"/>
        </w:tabs>
        <w:spacing w:line="276" w:lineRule="auto"/>
        <w:rPr>
          <w:sz w:val="28"/>
          <w:szCs w:val="28"/>
        </w:rPr>
      </w:pPr>
      <w:r w:rsidRPr="00811A1E">
        <w:rPr>
          <w:sz w:val="28"/>
          <w:szCs w:val="28"/>
        </w:rPr>
        <w:t>Mother’s Name</w:t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  <w:t xml:space="preserve">:  </w:t>
      </w:r>
      <w:r w:rsidR="00564E59">
        <w:rPr>
          <w:sz w:val="28"/>
          <w:szCs w:val="28"/>
        </w:rPr>
        <w:t>DelowaraKhatun</w:t>
      </w:r>
    </w:p>
    <w:p w:rsidR="00694B75" w:rsidRPr="00811A1E" w:rsidRDefault="00694B75" w:rsidP="00694B75">
      <w:pPr>
        <w:spacing w:line="276" w:lineRule="auto"/>
        <w:rPr>
          <w:sz w:val="28"/>
          <w:szCs w:val="28"/>
        </w:rPr>
      </w:pPr>
      <w:r w:rsidRPr="00811A1E">
        <w:rPr>
          <w:sz w:val="28"/>
          <w:szCs w:val="28"/>
        </w:rPr>
        <w:t xml:space="preserve">Permanent Address </w:t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  <w:t xml:space="preserve">: Vill: </w:t>
      </w:r>
      <w:r w:rsidR="0035239F">
        <w:rPr>
          <w:sz w:val="28"/>
          <w:szCs w:val="28"/>
        </w:rPr>
        <w:t>Monamara</w:t>
      </w:r>
      <w:r w:rsidR="00C16B53">
        <w:rPr>
          <w:sz w:val="28"/>
          <w:szCs w:val="28"/>
        </w:rPr>
        <w:t>,</w:t>
      </w:r>
      <w:r w:rsidR="00C16B53">
        <w:rPr>
          <w:sz w:val="28"/>
          <w:szCs w:val="28"/>
        </w:rPr>
        <w:tab/>
      </w:r>
      <w:r w:rsidR="00C16B53">
        <w:rPr>
          <w:sz w:val="28"/>
          <w:szCs w:val="28"/>
        </w:rPr>
        <w:tab/>
      </w:r>
      <w:r w:rsidRPr="00811A1E">
        <w:rPr>
          <w:sz w:val="28"/>
          <w:szCs w:val="28"/>
        </w:rPr>
        <w:t xml:space="preserve">P.O: </w:t>
      </w:r>
      <w:r w:rsidR="00DB10DD">
        <w:rPr>
          <w:sz w:val="28"/>
          <w:szCs w:val="28"/>
        </w:rPr>
        <w:t>Selonda</w:t>
      </w:r>
    </w:p>
    <w:p w:rsidR="009557CF" w:rsidRPr="00811A1E" w:rsidRDefault="00694B75" w:rsidP="00694B75">
      <w:pPr>
        <w:spacing w:line="276" w:lineRule="auto"/>
        <w:rPr>
          <w:sz w:val="28"/>
          <w:szCs w:val="28"/>
        </w:rPr>
      </w:pP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  <w:t xml:space="preserve">  P.S: </w:t>
      </w:r>
      <w:r w:rsidR="00C16B53">
        <w:rPr>
          <w:sz w:val="28"/>
          <w:szCs w:val="28"/>
        </w:rPr>
        <w:t>Shazadpur,</w:t>
      </w:r>
      <w:r w:rsidR="009557CF">
        <w:rPr>
          <w:sz w:val="28"/>
          <w:szCs w:val="28"/>
        </w:rPr>
        <w:tab/>
      </w:r>
      <w:r w:rsidR="00C16B53">
        <w:rPr>
          <w:sz w:val="28"/>
          <w:szCs w:val="28"/>
        </w:rPr>
        <w:tab/>
      </w:r>
      <w:r w:rsidRPr="00811A1E">
        <w:rPr>
          <w:sz w:val="28"/>
          <w:szCs w:val="28"/>
        </w:rPr>
        <w:t xml:space="preserve">Dist- </w:t>
      </w:r>
      <w:r w:rsidR="00C16B53">
        <w:rPr>
          <w:sz w:val="28"/>
          <w:szCs w:val="28"/>
        </w:rPr>
        <w:t>S</w:t>
      </w:r>
      <w:r w:rsidR="00DB10DD">
        <w:rPr>
          <w:sz w:val="28"/>
          <w:szCs w:val="28"/>
        </w:rPr>
        <w:t>irajgonj</w:t>
      </w:r>
    </w:p>
    <w:p w:rsidR="009557CF" w:rsidRPr="00811A1E" w:rsidRDefault="00694B75" w:rsidP="00C16B53">
      <w:pPr>
        <w:spacing w:line="276" w:lineRule="auto"/>
        <w:rPr>
          <w:sz w:val="28"/>
          <w:szCs w:val="28"/>
        </w:rPr>
      </w:pPr>
      <w:r w:rsidRPr="00811A1E">
        <w:rPr>
          <w:sz w:val="28"/>
          <w:szCs w:val="28"/>
        </w:rPr>
        <w:t>Present Address</w:t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  <w:t xml:space="preserve">: </w:t>
      </w:r>
      <w:r w:rsidR="00C16B53">
        <w:rPr>
          <w:sz w:val="28"/>
          <w:szCs w:val="28"/>
        </w:rPr>
        <w:t>Mirpur-10</w:t>
      </w:r>
      <w:r w:rsidR="001C1DA3">
        <w:rPr>
          <w:sz w:val="28"/>
          <w:szCs w:val="28"/>
        </w:rPr>
        <w:t>, Dhaka</w:t>
      </w:r>
    </w:p>
    <w:p w:rsidR="00694B75" w:rsidRPr="00811A1E" w:rsidRDefault="00694B75" w:rsidP="009557CF">
      <w:pPr>
        <w:spacing w:line="276" w:lineRule="auto"/>
        <w:rPr>
          <w:sz w:val="28"/>
          <w:szCs w:val="28"/>
        </w:rPr>
      </w:pPr>
      <w:r w:rsidRPr="00811A1E">
        <w:rPr>
          <w:sz w:val="28"/>
          <w:szCs w:val="28"/>
        </w:rPr>
        <w:t>Date of birth</w:t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1A1E">
        <w:rPr>
          <w:sz w:val="28"/>
          <w:szCs w:val="28"/>
        </w:rPr>
        <w:t xml:space="preserve">: </w:t>
      </w:r>
      <w:r w:rsidR="007B36B7">
        <w:rPr>
          <w:sz w:val="28"/>
          <w:szCs w:val="28"/>
        </w:rPr>
        <w:t>10-01-2001</w:t>
      </w:r>
    </w:p>
    <w:p w:rsidR="00694B75" w:rsidRPr="00811A1E" w:rsidRDefault="00694B75" w:rsidP="00694B75">
      <w:pPr>
        <w:spacing w:line="276" w:lineRule="auto"/>
        <w:rPr>
          <w:sz w:val="28"/>
          <w:szCs w:val="28"/>
        </w:rPr>
      </w:pPr>
      <w:r w:rsidRPr="00811A1E">
        <w:rPr>
          <w:sz w:val="28"/>
          <w:szCs w:val="28"/>
        </w:rPr>
        <w:t xml:space="preserve">Nationality </w:t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  <w:t xml:space="preserve">: Bangladeshi (By Birth) </w:t>
      </w:r>
    </w:p>
    <w:p w:rsidR="00694B75" w:rsidRPr="00811A1E" w:rsidRDefault="00694B75" w:rsidP="00694B75">
      <w:pPr>
        <w:tabs>
          <w:tab w:val="left" w:pos="2700"/>
          <w:tab w:val="left" w:pos="3330"/>
        </w:tabs>
        <w:spacing w:line="276" w:lineRule="auto"/>
        <w:rPr>
          <w:sz w:val="28"/>
          <w:szCs w:val="28"/>
        </w:rPr>
      </w:pPr>
      <w:r w:rsidRPr="00811A1E">
        <w:rPr>
          <w:sz w:val="28"/>
          <w:szCs w:val="28"/>
        </w:rPr>
        <w:t>Religion</w:t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  <w:t xml:space="preserve">: Islam </w:t>
      </w:r>
    </w:p>
    <w:p w:rsidR="00694B75" w:rsidRPr="00811A1E" w:rsidRDefault="00694B75" w:rsidP="00694B75">
      <w:pPr>
        <w:tabs>
          <w:tab w:val="left" w:pos="2700"/>
          <w:tab w:val="left" w:pos="3330"/>
        </w:tabs>
        <w:spacing w:line="276" w:lineRule="auto"/>
        <w:rPr>
          <w:sz w:val="28"/>
          <w:szCs w:val="28"/>
        </w:rPr>
      </w:pPr>
      <w:r w:rsidRPr="00811A1E">
        <w:rPr>
          <w:sz w:val="28"/>
          <w:szCs w:val="28"/>
        </w:rPr>
        <w:t>Marital status</w:t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  <w:t xml:space="preserve">: Unmarried </w:t>
      </w:r>
    </w:p>
    <w:p w:rsidR="00694B75" w:rsidRDefault="00694B75" w:rsidP="00694B75">
      <w:pPr>
        <w:tabs>
          <w:tab w:val="left" w:pos="2700"/>
          <w:tab w:val="left" w:pos="3330"/>
        </w:tabs>
        <w:spacing w:line="276" w:lineRule="auto"/>
        <w:rPr>
          <w:sz w:val="28"/>
          <w:szCs w:val="28"/>
        </w:rPr>
      </w:pPr>
      <w:r w:rsidRPr="00811A1E">
        <w:rPr>
          <w:sz w:val="28"/>
          <w:szCs w:val="28"/>
        </w:rPr>
        <w:t>Sex</w:t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</w:r>
      <w:r w:rsidRPr="00811A1E">
        <w:rPr>
          <w:sz w:val="28"/>
          <w:szCs w:val="28"/>
        </w:rPr>
        <w:tab/>
        <w:t xml:space="preserve">: </w:t>
      </w:r>
      <w:r w:rsidR="007B36B7">
        <w:rPr>
          <w:sz w:val="28"/>
          <w:szCs w:val="28"/>
        </w:rPr>
        <w:t>M</w:t>
      </w:r>
      <w:r w:rsidRPr="00811A1E">
        <w:rPr>
          <w:sz w:val="28"/>
          <w:szCs w:val="28"/>
        </w:rPr>
        <w:t>ale</w:t>
      </w:r>
    </w:p>
    <w:p w:rsidR="009557CF" w:rsidRDefault="00694B75" w:rsidP="00694B75">
      <w:pPr>
        <w:tabs>
          <w:tab w:val="left" w:pos="2700"/>
          <w:tab w:val="left" w:pos="33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Blood Group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B36B7">
        <w:rPr>
          <w:sz w:val="28"/>
          <w:szCs w:val="28"/>
        </w:rPr>
        <w:t>A</w:t>
      </w:r>
      <w:r w:rsidR="007B36B7">
        <w:rPr>
          <w:sz w:val="28"/>
          <w:szCs w:val="28"/>
          <w:vertAlign w:val="superscript"/>
        </w:rPr>
        <w:t>(+ve)</w:t>
      </w:r>
    </w:p>
    <w:p w:rsidR="005F2EB9" w:rsidRDefault="007B36B7" w:rsidP="00694B75">
      <w:pPr>
        <w:tabs>
          <w:tab w:val="left" w:pos="2700"/>
          <w:tab w:val="left" w:pos="33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NID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2E4507">
        <w:rPr>
          <w:sz w:val="28"/>
          <w:szCs w:val="28"/>
        </w:rPr>
        <w:t>7364323514</w:t>
      </w:r>
    </w:p>
    <w:p w:rsidR="009557CF" w:rsidRPr="005535EC" w:rsidRDefault="00034EAF" w:rsidP="00034EAF">
      <w:pPr>
        <w:tabs>
          <w:tab w:val="left" w:pos="4320"/>
        </w:tabs>
        <w:spacing w:before="240" w:line="276" w:lineRule="auto"/>
        <w:rPr>
          <w:b/>
          <w:sz w:val="32"/>
          <w:szCs w:val="28"/>
          <w:u w:val="single"/>
        </w:rPr>
      </w:pPr>
      <w:r w:rsidRPr="005535EC">
        <w:rPr>
          <w:b/>
          <w:sz w:val="32"/>
          <w:szCs w:val="28"/>
          <w:u w:val="single"/>
        </w:rPr>
        <w:t>DECLARATION:</w:t>
      </w:r>
    </w:p>
    <w:p w:rsidR="009557CF" w:rsidRDefault="009557CF" w:rsidP="009557CF"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confirm that to the best of my knowledge, the information given here is correct and </w:t>
      </w:r>
    </w:p>
    <w:p w:rsidR="009557CF" w:rsidRDefault="009557CF" w:rsidP="009557CF"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>complete.</w:t>
      </w:r>
    </w:p>
    <w:p w:rsidR="00694B75" w:rsidRDefault="00694B75" w:rsidP="00694B75">
      <w:pPr>
        <w:tabs>
          <w:tab w:val="left" w:pos="2880"/>
        </w:tabs>
        <w:spacing w:line="276" w:lineRule="auto"/>
        <w:jc w:val="both"/>
        <w:rPr>
          <w:sz w:val="28"/>
          <w:szCs w:val="28"/>
        </w:rPr>
      </w:pPr>
    </w:p>
    <w:p w:rsidR="00694B75" w:rsidRDefault="00694B75" w:rsidP="00694B75">
      <w:pPr>
        <w:tabs>
          <w:tab w:val="left" w:pos="2880"/>
        </w:tabs>
        <w:spacing w:line="276" w:lineRule="auto"/>
        <w:jc w:val="both"/>
        <w:rPr>
          <w:sz w:val="28"/>
          <w:szCs w:val="28"/>
        </w:rPr>
      </w:pPr>
    </w:p>
    <w:p w:rsidR="00E47AFA" w:rsidRDefault="00E47AFA" w:rsidP="00694B75">
      <w:pPr>
        <w:tabs>
          <w:tab w:val="left" w:pos="2880"/>
        </w:tabs>
        <w:spacing w:line="276" w:lineRule="auto"/>
        <w:jc w:val="both"/>
        <w:rPr>
          <w:sz w:val="28"/>
          <w:szCs w:val="28"/>
        </w:rPr>
      </w:pPr>
    </w:p>
    <w:p w:rsidR="00BC084C" w:rsidRPr="00121FA6" w:rsidRDefault="00121FA6" w:rsidP="00694B75">
      <w:pPr>
        <w:tabs>
          <w:tab w:val="left" w:pos="2880"/>
        </w:tabs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21FA6">
        <w:rPr>
          <w:bCs/>
          <w:sz w:val="28"/>
          <w:szCs w:val="28"/>
        </w:rPr>
        <w:t>Signature</w:t>
      </w:r>
    </w:p>
    <w:p w:rsidR="00280240" w:rsidRPr="00372B09" w:rsidRDefault="00BC0042" w:rsidP="005C3F20">
      <w:pPr>
        <w:tabs>
          <w:tab w:val="left" w:pos="2880"/>
        </w:tabs>
        <w:spacing w:line="276" w:lineRule="auto"/>
        <w:jc w:val="both"/>
        <w:rPr>
          <w:b/>
          <w:bCs/>
          <w:sz w:val="60"/>
          <w:szCs w:val="40"/>
        </w:rPr>
      </w:pPr>
      <w:r w:rsidRPr="00BC0042">
        <w:rPr>
          <w:b/>
          <w:bCs/>
          <w:noProof/>
          <w:sz w:val="28"/>
          <w:szCs w:val="28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270" o:spid="_x0000_s1027" type="#_x0000_t32" style="position:absolute;left:0;text-align:left;margin-left:347.1pt;margin-top:.2pt;width:139.95pt;height:.5pt;z-index:25210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"/>
        </w:pict>
      </w:r>
      <w:r w:rsidR="006558DE" w:rsidRPr="00CF59F7">
        <w:rPr>
          <w:b/>
          <w:bCs/>
          <w:sz w:val="28"/>
          <w:szCs w:val="28"/>
        </w:rPr>
        <w:t>Date:</w:t>
      </w:r>
      <w:ins w:id="2" w:author="naz" w:date="2013-07-14T14:50:00Z">
        <w:r w:rsidR="006558DE" w:rsidRPr="00811A1E">
          <w:rPr>
            <w:sz w:val="28"/>
            <w:szCs w:val="28"/>
          </w:rPr>
          <w:t xml:space="preserve">Date: </w:t>
        </w:r>
      </w:ins>
      <w:r w:rsidR="006558DE" w:rsidRPr="00811A1E">
        <w:rPr>
          <w:sz w:val="28"/>
          <w:szCs w:val="28"/>
        </w:rPr>
        <w:t>....................................</w:t>
      </w:r>
      <w:r w:rsidR="00121FA6">
        <w:rPr>
          <w:sz w:val="28"/>
          <w:szCs w:val="28"/>
        </w:rPr>
        <w:tab/>
      </w:r>
      <w:r w:rsidR="00121FA6">
        <w:rPr>
          <w:sz w:val="28"/>
          <w:szCs w:val="28"/>
        </w:rPr>
        <w:tab/>
      </w:r>
      <w:r w:rsidR="00121FA6">
        <w:rPr>
          <w:sz w:val="28"/>
          <w:szCs w:val="28"/>
        </w:rPr>
        <w:tab/>
      </w:r>
      <w:r w:rsidR="00121FA6">
        <w:rPr>
          <w:sz w:val="28"/>
          <w:szCs w:val="28"/>
        </w:rPr>
        <w:tab/>
      </w:r>
      <w:r w:rsidR="00121FA6">
        <w:rPr>
          <w:sz w:val="28"/>
          <w:szCs w:val="28"/>
        </w:rPr>
        <w:tab/>
      </w:r>
      <w:r w:rsidR="00121FA6">
        <w:rPr>
          <w:sz w:val="28"/>
          <w:szCs w:val="28"/>
        </w:rPr>
        <w:tab/>
        <w:t>(</w:t>
      </w:r>
      <w:r w:rsidR="00121FA6">
        <w:rPr>
          <w:b/>
          <w:color w:val="000000"/>
          <w:sz w:val="28"/>
          <w:szCs w:val="28"/>
        </w:rPr>
        <w:t>Habibur Rahman)</w:t>
      </w:r>
    </w:p>
    <w:p w:rsidR="00280240" w:rsidRPr="00372B09" w:rsidRDefault="00280240" w:rsidP="00280240">
      <w:pPr>
        <w:tabs>
          <w:tab w:val="left" w:pos="8406"/>
        </w:tabs>
        <w:rPr>
          <w:b/>
          <w:bCs/>
          <w:sz w:val="60"/>
          <w:szCs w:val="40"/>
        </w:rPr>
      </w:pPr>
    </w:p>
    <w:sectPr w:rsidR="00280240" w:rsidRPr="00372B09" w:rsidSect="00C82D93">
      <w:pgSz w:w="11907" w:h="16839" w:code="9"/>
      <w:pgMar w:top="720" w:right="1008" w:bottom="720" w:left="1152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ACE" w:rsidRDefault="00396ACE" w:rsidP="00711928">
      <w:r>
        <w:separator/>
      </w:r>
    </w:p>
  </w:endnote>
  <w:endnote w:type="continuationSeparator" w:id="1">
    <w:p w:rsidR="00396ACE" w:rsidRDefault="00396ACE" w:rsidP="00711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ACE" w:rsidRDefault="00396ACE" w:rsidP="00711928">
      <w:r>
        <w:separator/>
      </w:r>
    </w:p>
  </w:footnote>
  <w:footnote w:type="continuationSeparator" w:id="1">
    <w:p w:rsidR="00396ACE" w:rsidRDefault="00396ACE" w:rsidP="00711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4.55pt;height:14.55pt" o:bullet="t">
        <v:imagedata r:id="rId1" o:title=""/>
      </v:shape>
    </w:pict>
  </w:numPicBullet>
  <w:numPicBullet w:numPicBulletId="1">
    <w:pict>
      <v:shape id="_x0000_i1055" type="#_x0000_t75" style="width:14.55pt;height:14.55pt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B0F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1E376D"/>
    <w:multiLevelType w:val="multilevel"/>
    <w:tmpl w:val="001E376D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00F13A09"/>
    <w:multiLevelType w:val="multilevel"/>
    <w:tmpl w:val="00F13A09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013F0481"/>
    <w:multiLevelType w:val="multilevel"/>
    <w:tmpl w:val="013F0481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2343FC4"/>
    <w:multiLevelType w:val="multilevel"/>
    <w:tmpl w:val="02343FC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037D0AB6"/>
    <w:multiLevelType w:val="multilevel"/>
    <w:tmpl w:val="037D0AB6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2">
    <w:nsid w:val="03C843D4"/>
    <w:multiLevelType w:val="multilevel"/>
    <w:tmpl w:val="03C843D4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4E44152"/>
    <w:multiLevelType w:val="multilevel"/>
    <w:tmpl w:val="04E4415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4"/>
        <w:szCs w:val="24"/>
        <w:u w:val="single" w:color="000000"/>
        <w:lang w:val="en-US" w:eastAsia="en-US" w:bidi="ar-SA"/>
      </w:rPr>
    </w:lvl>
    <w:lvl w:ilvl="1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4">
    <w:nsid w:val="065F1FB0"/>
    <w:multiLevelType w:val="multilevel"/>
    <w:tmpl w:val="065F1FB0"/>
    <w:lvl w:ilvl="0">
      <w:start w:val="1"/>
      <w:numFmt w:val="bullet"/>
      <w:lvlText w:val=""/>
      <w:lvlJc w:val="right"/>
      <w:pPr>
        <w:ind w:left="720" w:hanging="360"/>
      </w:pPr>
      <w:rPr>
        <w:rFonts w:ascii="Wingdings" w:hAnsi="Wingdings" w:cs="Wingdings" w:hint="default"/>
        <w:caps w:val="0"/>
        <w:strike/>
        <w:color w:val="auto"/>
        <w:sz w:val="16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78F3C6D"/>
    <w:multiLevelType w:val="multilevel"/>
    <w:tmpl w:val="078F3C6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95657D3"/>
    <w:multiLevelType w:val="multilevel"/>
    <w:tmpl w:val="095657D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8945BB"/>
    <w:multiLevelType w:val="multilevel"/>
    <w:tmpl w:val="0B8945BB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0CF662E3"/>
    <w:multiLevelType w:val="multilevel"/>
    <w:tmpl w:val="0CF662E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1A4A1E"/>
    <w:multiLevelType w:val="multilevel"/>
    <w:tmpl w:val="0D1A4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D43073B"/>
    <w:multiLevelType w:val="multilevel"/>
    <w:tmpl w:val="0D43073B"/>
    <w:lvl w:ilvl="0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>
    <w:nsid w:val="0D7868E0"/>
    <w:multiLevelType w:val="multilevel"/>
    <w:tmpl w:val="0D7868E0"/>
    <w:lvl w:ilvl="0">
      <w:numFmt w:val="bullet"/>
      <w:lvlText w:val=""/>
      <w:lvlJc w:val="left"/>
      <w:pPr>
        <w:ind w:left="63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0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7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</w:abstractNum>
  <w:abstractNum w:abstractNumId="22">
    <w:nsid w:val="0DE07A5A"/>
    <w:multiLevelType w:val="multilevel"/>
    <w:tmpl w:val="0DE07A5A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3">
    <w:nsid w:val="0DE11F26"/>
    <w:multiLevelType w:val="multilevel"/>
    <w:tmpl w:val="0DE11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F3F2751"/>
    <w:multiLevelType w:val="multilevel"/>
    <w:tmpl w:val="0F3F2751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10A82337"/>
    <w:multiLevelType w:val="multilevel"/>
    <w:tmpl w:val="10A823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2101754"/>
    <w:multiLevelType w:val="multilevel"/>
    <w:tmpl w:val="1210175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2382023"/>
    <w:multiLevelType w:val="multilevel"/>
    <w:tmpl w:val="12382023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12D47895"/>
    <w:multiLevelType w:val="multilevel"/>
    <w:tmpl w:val="12D47895"/>
    <w:lvl w:ilvl="0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29">
    <w:nsid w:val="13473874"/>
    <w:multiLevelType w:val="multilevel"/>
    <w:tmpl w:val="13473874"/>
    <w:lvl w:ilvl="0">
      <w:numFmt w:val="bullet"/>
      <w:lvlText w:val=""/>
      <w:lvlJc w:val="left"/>
      <w:pPr>
        <w:ind w:left="63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0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7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</w:abstractNum>
  <w:abstractNum w:abstractNumId="30">
    <w:nsid w:val="136E100A"/>
    <w:multiLevelType w:val="multilevel"/>
    <w:tmpl w:val="136E1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BD7D94"/>
    <w:multiLevelType w:val="multilevel"/>
    <w:tmpl w:val="13BD7D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15632812"/>
    <w:multiLevelType w:val="multilevel"/>
    <w:tmpl w:val="1563281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679668A"/>
    <w:multiLevelType w:val="multilevel"/>
    <w:tmpl w:val="1679668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A2711C9"/>
    <w:multiLevelType w:val="multilevel"/>
    <w:tmpl w:val="1A2711C9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5">
    <w:nsid w:val="1BF837AB"/>
    <w:multiLevelType w:val="multilevel"/>
    <w:tmpl w:val="1BF837A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EA85725"/>
    <w:multiLevelType w:val="multilevel"/>
    <w:tmpl w:val="1EA8572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0592C7B"/>
    <w:multiLevelType w:val="multilevel"/>
    <w:tmpl w:val="20592C7B"/>
    <w:lvl w:ilvl="0">
      <w:start w:val="1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21526E11"/>
    <w:multiLevelType w:val="multilevel"/>
    <w:tmpl w:val="21526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20422B8"/>
    <w:multiLevelType w:val="multilevel"/>
    <w:tmpl w:val="22042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2E26688"/>
    <w:multiLevelType w:val="multilevel"/>
    <w:tmpl w:val="22E26688"/>
    <w:lvl w:ilvl="0">
      <w:numFmt w:val="bullet"/>
      <w:lvlText w:val=""/>
      <w:lvlJc w:val="left"/>
      <w:pPr>
        <w:ind w:left="341" w:hanging="341"/>
      </w:pPr>
      <w:rPr>
        <w:rFonts w:ascii="Wingdings" w:eastAsia="Wingdings" w:hAnsi="Wingdings" w:cs="Wingdings" w:hint="default"/>
        <w:w w:val="100"/>
        <w:sz w:val="15"/>
        <w:szCs w:val="15"/>
        <w:lang w:val="en-US" w:eastAsia="en-US" w:bidi="ar-SA"/>
      </w:rPr>
    </w:lvl>
    <w:lvl w:ilvl="1">
      <w:numFmt w:val="bullet"/>
      <w:lvlText w:val="•"/>
      <w:lvlJc w:val="left"/>
      <w:pPr>
        <w:ind w:left="1146" w:hanging="34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42" w:hanging="3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8" w:hanging="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4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0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6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22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18" w:hanging="341"/>
      </w:pPr>
      <w:rPr>
        <w:rFonts w:hint="default"/>
        <w:lang w:val="en-US" w:eastAsia="en-US" w:bidi="ar-SA"/>
      </w:rPr>
    </w:lvl>
  </w:abstractNum>
  <w:abstractNum w:abstractNumId="41">
    <w:nsid w:val="23761F45"/>
    <w:multiLevelType w:val="multilevel"/>
    <w:tmpl w:val="23761F45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left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left" w:pos="2790"/>
        </w:tabs>
        <w:ind w:left="2790" w:hanging="360"/>
      </w:pPr>
    </w:lvl>
    <w:lvl w:ilvl="4">
      <w:start w:val="1"/>
      <w:numFmt w:val="decimal"/>
      <w:lvlText w:val="%5."/>
      <w:lvlJc w:val="left"/>
      <w:pPr>
        <w:tabs>
          <w:tab w:val="left" w:pos="3510"/>
        </w:tabs>
        <w:ind w:left="3510" w:hanging="360"/>
      </w:pPr>
    </w:lvl>
    <w:lvl w:ilvl="5">
      <w:start w:val="1"/>
      <w:numFmt w:val="decimal"/>
      <w:lvlText w:val="%6."/>
      <w:lvlJc w:val="left"/>
      <w:pPr>
        <w:tabs>
          <w:tab w:val="left" w:pos="4230"/>
        </w:tabs>
        <w:ind w:left="4230" w:hanging="360"/>
      </w:pPr>
    </w:lvl>
    <w:lvl w:ilvl="6">
      <w:start w:val="1"/>
      <w:numFmt w:val="decimal"/>
      <w:lvlText w:val="%7."/>
      <w:lvlJc w:val="left"/>
      <w:pPr>
        <w:tabs>
          <w:tab w:val="left" w:pos="4950"/>
        </w:tabs>
        <w:ind w:left="4950" w:hanging="360"/>
      </w:pPr>
    </w:lvl>
    <w:lvl w:ilvl="7">
      <w:start w:val="1"/>
      <w:numFmt w:val="decimal"/>
      <w:lvlText w:val="%8."/>
      <w:lvlJc w:val="left"/>
      <w:pPr>
        <w:tabs>
          <w:tab w:val="left" w:pos="5670"/>
        </w:tabs>
        <w:ind w:left="5670" w:hanging="360"/>
      </w:pPr>
    </w:lvl>
    <w:lvl w:ilvl="8">
      <w:start w:val="1"/>
      <w:numFmt w:val="decimal"/>
      <w:lvlText w:val="%9."/>
      <w:lvlJc w:val="left"/>
      <w:pPr>
        <w:tabs>
          <w:tab w:val="left" w:pos="6390"/>
        </w:tabs>
        <w:ind w:left="6390" w:hanging="360"/>
      </w:pPr>
    </w:lvl>
  </w:abstractNum>
  <w:abstractNum w:abstractNumId="42">
    <w:nsid w:val="247677BE"/>
    <w:multiLevelType w:val="multilevel"/>
    <w:tmpl w:val="247677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4AD29F5"/>
    <w:multiLevelType w:val="multilevel"/>
    <w:tmpl w:val="24AD29F5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6"/>
        <w:szCs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24DC3C71"/>
    <w:multiLevelType w:val="multilevel"/>
    <w:tmpl w:val="24DC3C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>
    <w:nsid w:val="25352E68"/>
    <w:multiLevelType w:val="multilevel"/>
    <w:tmpl w:val="25352E68"/>
    <w:lvl w:ilvl="0">
      <w:start w:val="1"/>
      <w:numFmt w:val="decimal"/>
      <w:lvlText w:val="%1."/>
      <w:lvlJc w:val="left"/>
      <w:pPr>
        <w:tabs>
          <w:tab w:val="left" w:pos="787"/>
        </w:tabs>
        <w:ind w:left="787" w:hanging="360"/>
      </w:pPr>
    </w:lvl>
    <w:lvl w:ilvl="1">
      <w:start w:val="1"/>
      <w:numFmt w:val="lowerLetter"/>
      <w:lvlText w:val="%2."/>
      <w:lvlJc w:val="left"/>
      <w:pPr>
        <w:tabs>
          <w:tab w:val="left" w:pos="1507"/>
        </w:tabs>
        <w:ind w:left="1507" w:hanging="360"/>
      </w:pPr>
    </w:lvl>
    <w:lvl w:ilvl="2">
      <w:start w:val="1"/>
      <w:numFmt w:val="lowerRoman"/>
      <w:lvlText w:val="%3."/>
      <w:lvlJc w:val="right"/>
      <w:pPr>
        <w:tabs>
          <w:tab w:val="left" w:pos="2227"/>
        </w:tabs>
        <w:ind w:left="2227" w:hanging="180"/>
      </w:pPr>
    </w:lvl>
    <w:lvl w:ilvl="3">
      <w:start w:val="1"/>
      <w:numFmt w:val="decimal"/>
      <w:lvlText w:val="%4."/>
      <w:lvlJc w:val="left"/>
      <w:pPr>
        <w:tabs>
          <w:tab w:val="left" w:pos="2947"/>
        </w:tabs>
        <w:ind w:left="2947" w:hanging="360"/>
      </w:pPr>
    </w:lvl>
    <w:lvl w:ilvl="4">
      <w:start w:val="1"/>
      <w:numFmt w:val="lowerLetter"/>
      <w:lvlText w:val="%5."/>
      <w:lvlJc w:val="left"/>
      <w:pPr>
        <w:tabs>
          <w:tab w:val="left" w:pos="3667"/>
        </w:tabs>
        <w:ind w:left="3667" w:hanging="360"/>
      </w:pPr>
    </w:lvl>
    <w:lvl w:ilvl="5">
      <w:start w:val="1"/>
      <w:numFmt w:val="lowerRoman"/>
      <w:lvlText w:val="%6."/>
      <w:lvlJc w:val="right"/>
      <w:pPr>
        <w:tabs>
          <w:tab w:val="left" w:pos="4387"/>
        </w:tabs>
        <w:ind w:left="4387" w:hanging="180"/>
      </w:pPr>
    </w:lvl>
    <w:lvl w:ilvl="6">
      <w:start w:val="1"/>
      <w:numFmt w:val="decimal"/>
      <w:lvlText w:val="%7."/>
      <w:lvlJc w:val="left"/>
      <w:pPr>
        <w:tabs>
          <w:tab w:val="left" w:pos="5107"/>
        </w:tabs>
        <w:ind w:left="5107" w:hanging="360"/>
      </w:pPr>
    </w:lvl>
    <w:lvl w:ilvl="7">
      <w:start w:val="1"/>
      <w:numFmt w:val="lowerLetter"/>
      <w:lvlText w:val="%8."/>
      <w:lvlJc w:val="left"/>
      <w:pPr>
        <w:tabs>
          <w:tab w:val="left" w:pos="5827"/>
        </w:tabs>
        <w:ind w:left="5827" w:hanging="360"/>
      </w:pPr>
    </w:lvl>
    <w:lvl w:ilvl="8">
      <w:start w:val="1"/>
      <w:numFmt w:val="lowerRoman"/>
      <w:lvlText w:val="%9."/>
      <w:lvlJc w:val="right"/>
      <w:pPr>
        <w:tabs>
          <w:tab w:val="left" w:pos="6547"/>
        </w:tabs>
        <w:ind w:left="6547" w:hanging="180"/>
      </w:pPr>
    </w:lvl>
  </w:abstractNum>
  <w:abstractNum w:abstractNumId="46">
    <w:nsid w:val="28FC082A"/>
    <w:multiLevelType w:val="multilevel"/>
    <w:tmpl w:val="28FC082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7">
    <w:nsid w:val="2990353D"/>
    <w:multiLevelType w:val="multilevel"/>
    <w:tmpl w:val="2990353D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8">
    <w:nsid w:val="29B0123B"/>
    <w:multiLevelType w:val="multilevel"/>
    <w:tmpl w:val="29B0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9DB6414"/>
    <w:multiLevelType w:val="multilevel"/>
    <w:tmpl w:val="29DB6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2A4E3EA6"/>
    <w:multiLevelType w:val="multilevel"/>
    <w:tmpl w:val="2A4E3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B6873BE"/>
    <w:multiLevelType w:val="multilevel"/>
    <w:tmpl w:val="2B6873B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B9C31ED"/>
    <w:multiLevelType w:val="multilevel"/>
    <w:tmpl w:val="2B9C31ED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3">
    <w:nsid w:val="2BD30151"/>
    <w:multiLevelType w:val="multilevel"/>
    <w:tmpl w:val="2BD301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C4F07D7"/>
    <w:multiLevelType w:val="multilevel"/>
    <w:tmpl w:val="2C4F07D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">
    <w:nsid w:val="2D6B167F"/>
    <w:multiLevelType w:val="multilevel"/>
    <w:tmpl w:val="2D6B167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E262B70"/>
    <w:multiLevelType w:val="multilevel"/>
    <w:tmpl w:val="2E262B70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7">
    <w:nsid w:val="315D0420"/>
    <w:multiLevelType w:val="multilevel"/>
    <w:tmpl w:val="315D042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8">
    <w:nsid w:val="33B97BB7"/>
    <w:multiLevelType w:val="multilevel"/>
    <w:tmpl w:val="33B97BB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34CB00D5"/>
    <w:multiLevelType w:val="multilevel"/>
    <w:tmpl w:val="34CB00D5"/>
    <w:lvl w:ilvl="0">
      <w:numFmt w:val="bullet"/>
      <w:lvlText w:val=""/>
      <w:lvlJc w:val="left"/>
      <w:pPr>
        <w:ind w:left="129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60">
    <w:nsid w:val="37056D60"/>
    <w:multiLevelType w:val="multilevel"/>
    <w:tmpl w:val="37056D60"/>
    <w:lvl w:ilvl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61">
    <w:nsid w:val="3AB455D9"/>
    <w:multiLevelType w:val="multilevel"/>
    <w:tmpl w:val="3AB455D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B4C0ED6"/>
    <w:multiLevelType w:val="multilevel"/>
    <w:tmpl w:val="3B4C0ED6"/>
    <w:lvl w:ilvl="0">
      <w:start w:val="1"/>
      <w:numFmt w:val="bullet"/>
      <w:lvlText w:val=""/>
      <w:lvlPicBulletId w:val="0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3">
    <w:nsid w:val="3C7A5E80"/>
    <w:multiLevelType w:val="multilevel"/>
    <w:tmpl w:val="3C7A5E80"/>
    <w:lvl w:ilvl="0">
      <w:numFmt w:val="bullet"/>
      <w:lvlText w:val=""/>
      <w:lvlJc w:val="left"/>
      <w:pPr>
        <w:ind w:left="63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0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7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</w:abstractNum>
  <w:abstractNum w:abstractNumId="64">
    <w:nsid w:val="3F4C195C"/>
    <w:multiLevelType w:val="multilevel"/>
    <w:tmpl w:val="3F4C19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409848DE"/>
    <w:multiLevelType w:val="multilevel"/>
    <w:tmpl w:val="409848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14C4DEC"/>
    <w:multiLevelType w:val="multilevel"/>
    <w:tmpl w:val="414C4DEC"/>
    <w:lvl w:ilvl="0">
      <w:numFmt w:val="bullet"/>
      <w:lvlText w:val=""/>
      <w:lvlJc w:val="left"/>
      <w:pPr>
        <w:ind w:left="296" w:hanging="296"/>
      </w:pPr>
      <w:rPr>
        <w:rFonts w:hint="default"/>
        <w:w w:val="99"/>
        <w:lang w:val="en-US" w:eastAsia="en-US" w:bidi="ar-SA"/>
      </w:rPr>
    </w:lvl>
    <w:lvl w:ilvl="1">
      <w:numFmt w:val="bullet"/>
      <w:lvlText w:val="•"/>
      <w:lvlJc w:val="left"/>
      <w:pPr>
        <w:ind w:left="1298" w:hanging="29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0" w:hanging="2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2" w:hanging="2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6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8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2" w:hanging="296"/>
      </w:pPr>
      <w:rPr>
        <w:rFonts w:hint="default"/>
        <w:lang w:val="en-US" w:eastAsia="en-US" w:bidi="ar-SA"/>
      </w:rPr>
    </w:lvl>
  </w:abstractNum>
  <w:abstractNum w:abstractNumId="67">
    <w:nsid w:val="41547FC8"/>
    <w:multiLevelType w:val="multilevel"/>
    <w:tmpl w:val="41547FC8"/>
    <w:lvl w:ilvl="0">
      <w:numFmt w:val="bullet"/>
      <w:lvlText w:val=""/>
      <w:lvlJc w:val="left"/>
      <w:pPr>
        <w:ind w:left="900" w:hanging="721"/>
      </w:pPr>
      <w:rPr>
        <w:rFonts w:ascii="Webdings" w:eastAsia="Webdings" w:hAnsi="Webdings" w:cs="Webdings" w:hint="default"/>
        <w:w w:val="71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766" w:hanging="7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9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2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9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5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2" w:hanging="721"/>
      </w:pPr>
      <w:rPr>
        <w:rFonts w:hint="default"/>
        <w:lang w:val="en-US" w:eastAsia="en-US" w:bidi="ar-SA"/>
      </w:rPr>
    </w:lvl>
  </w:abstractNum>
  <w:abstractNum w:abstractNumId="68">
    <w:nsid w:val="448B597E"/>
    <w:multiLevelType w:val="multilevel"/>
    <w:tmpl w:val="448B59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5477812"/>
    <w:multiLevelType w:val="multilevel"/>
    <w:tmpl w:val="45477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0">
    <w:nsid w:val="464474CC"/>
    <w:multiLevelType w:val="multilevel"/>
    <w:tmpl w:val="464474C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71">
    <w:nsid w:val="46781BB5"/>
    <w:multiLevelType w:val="multilevel"/>
    <w:tmpl w:val="46781BB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2">
    <w:nsid w:val="46C249EE"/>
    <w:multiLevelType w:val="multilevel"/>
    <w:tmpl w:val="46C249EE"/>
    <w:lvl w:ilvl="0">
      <w:start w:val="1"/>
      <w:numFmt w:val="bullet"/>
      <w:lvlText w:val=""/>
      <w:lvlJc w:val="left"/>
      <w:pPr>
        <w:ind w:left="592" w:hanging="296"/>
      </w:pPr>
      <w:rPr>
        <w:rFonts w:ascii="Symbol" w:hAnsi="Symbol" w:hint="default"/>
        <w:w w:val="99"/>
        <w:lang w:val="en-US" w:eastAsia="en-US" w:bidi="ar-SA"/>
      </w:rPr>
    </w:lvl>
    <w:lvl w:ilvl="1">
      <w:numFmt w:val="bullet"/>
      <w:lvlText w:val="•"/>
      <w:lvlJc w:val="left"/>
      <w:pPr>
        <w:ind w:left="1594" w:hanging="29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6" w:hanging="2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8" w:hanging="2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0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4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6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8" w:hanging="296"/>
      </w:pPr>
      <w:rPr>
        <w:rFonts w:hint="default"/>
        <w:lang w:val="en-US" w:eastAsia="en-US" w:bidi="ar-SA"/>
      </w:rPr>
    </w:lvl>
  </w:abstractNum>
  <w:abstractNum w:abstractNumId="73">
    <w:nsid w:val="46FA15B6"/>
    <w:multiLevelType w:val="hybridMultilevel"/>
    <w:tmpl w:val="3CF28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7DA2D5C"/>
    <w:multiLevelType w:val="multilevel"/>
    <w:tmpl w:val="47DA2D5C"/>
    <w:lvl w:ilvl="0">
      <w:numFmt w:val="bullet"/>
      <w:lvlText w:val=""/>
      <w:lvlJc w:val="left"/>
      <w:pPr>
        <w:ind w:left="63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0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7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</w:abstractNum>
  <w:abstractNum w:abstractNumId="75">
    <w:nsid w:val="483F4EBD"/>
    <w:multiLevelType w:val="multilevel"/>
    <w:tmpl w:val="483F4EBD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>
    <w:nsid w:val="4A060392"/>
    <w:multiLevelType w:val="multilevel"/>
    <w:tmpl w:val="4A0603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BF4265D"/>
    <w:multiLevelType w:val="multilevel"/>
    <w:tmpl w:val="4BF4265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D4A6500"/>
    <w:multiLevelType w:val="multilevel"/>
    <w:tmpl w:val="4D4A6500"/>
    <w:lvl w:ilvl="0">
      <w:start w:val="1"/>
      <w:numFmt w:val="bullet"/>
      <w:lvlText w:val=""/>
      <w:lvlJc w:val="right"/>
      <w:pPr>
        <w:ind w:left="720" w:hanging="360"/>
      </w:pPr>
      <w:rPr>
        <w:rFonts w:ascii="Wingdings" w:hAnsi="Wingdings" w:cs="Wingdings" w:hint="default"/>
        <w:caps w:val="0"/>
        <w:strike/>
        <w:color w:val="auto"/>
        <w:sz w:val="16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9">
    <w:nsid w:val="4E2939DA"/>
    <w:multiLevelType w:val="multilevel"/>
    <w:tmpl w:val="4E2939DA"/>
    <w:lvl w:ilvl="0">
      <w:numFmt w:val="bullet"/>
      <w:lvlText w:val=""/>
      <w:lvlJc w:val="left"/>
      <w:pPr>
        <w:ind w:left="339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>
      <w:numFmt w:val="bullet"/>
      <w:lvlText w:val=""/>
      <w:lvlJc w:val="left"/>
      <w:pPr>
        <w:ind w:left="341" w:hanging="34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73" w:hanging="3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7" w:hanging="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2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6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1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95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80" w:hanging="341"/>
      </w:pPr>
      <w:rPr>
        <w:rFonts w:hint="default"/>
        <w:lang w:val="en-US" w:eastAsia="en-US" w:bidi="ar-SA"/>
      </w:rPr>
    </w:lvl>
  </w:abstractNum>
  <w:abstractNum w:abstractNumId="80">
    <w:nsid w:val="4E7D622C"/>
    <w:multiLevelType w:val="multilevel"/>
    <w:tmpl w:val="4E7D622C"/>
    <w:lvl w:ilvl="0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</w:abstractNum>
  <w:abstractNum w:abstractNumId="81">
    <w:nsid w:val="4F006BE5"/>
    <w:multiLevelType w:val="multilevel"/>
    <w:tmpl w:val="4F006BE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FF47824"/>
    <w:multiLevelType w:val="multilevel"/>
    <w:tmpl w:val="4FF47824"/>
    <w:lvl w:ilvl="0">
      <w:numFmt w:val="bullet"/>
      <w:lvlText w:val=""/>
      <w:lvlJc w:val="left"/>
      <w:pPr>
        <w:ind w:left="63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0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7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</w:abstractNum>
  <w:abstractNum w:abstractNumId="83">
    <w:nsid w:val="5004632A"/>
    <w:multiLevelType w:val="multilevel"/>
    <w:tmpl w:val="5004632A"/>
    <w:lvl w:ilvl="0">
      <w:numFmt w:val="bullet"/>
      <w:lvlText w:val=""/>
      <w:lvlJc w:val="left"/>
      <w:pPr>
        <w:ind w:left="341" w:hanging="34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46" w:hanging="34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42" w:hanging="3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8" w:hanging="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4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0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6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22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18" w:hanging="341"/>
      </w:pPr>
      <w:rPr>
        <w:rFonts w:hint="default"/>
        <w:lang w:val="en-US" w:eastAsia="en-US" w:bidi="ar-SA"/>
      </w:rPr>
    </w:lvl>
  </w:abstractNum>
  <w:abstractNum w:abstractNumId="84">
    <w:nsid w:val="50290ACD"/>
    <w:multiLevelType w:val="multilevel"/>
    <w:tmpl w:val="50290ACD"/>
    <w:lvl w:ilvl="0">
      <w:start w:val="1"/>
      <w:numFmt w:val="bullet"/>
      <w:lvlText w:val=""/>
      <w:lvlJc w:val="right"/>
      <w:pPr>
        <w:ind w:left="1080" w:hanging="360"/>
      </w:pPr>
      <w:rPr>
        <w:rFonts w:ascii="Wingdings" w:hAnsi="Wingdings" w:cs="Wingdings" w:hint="default"/>
        <w:caps w:val="0"/>
        <w:strike/>
        <w:color w:val="auto"/>
        <w:sz w:val="16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5">
    <w:nsid w:val="50953A80"/>
    <w:multiLevelType w:val="multilevel"/>
    <w:tmpl w:val="50953A8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51305213"/>
    <w:multiLevelType w:val="multilevel"/>
    <w:tmpl w:val="51305213"/>
    <w:lvl w:ilvl="0">
      <w:start w:val="1"/>
      <w:numFmt w:val="decimal"/>
      <w:lvlText w:val="%1)"/>
      <w:lvlJc w:val="left"/>
      <w:pPr>
        <w:ind w:left="2381" w:hanging="720"/>
      </w:pPr>
      <w:rPr>
        <w:rFonts w:ascii="Carlito" w:eastAsia="Carlito" w:hAnsi="Carlito" w:cs="Carlito" w:hint="default"/>
        <w:spacing w:val="-5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312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864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606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348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90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832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7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316" w:hanging="720"/>
      </w:pPr>
      <w:rPr>
        <w:lang w:val="en-US" w:eastAsia="en-US" w:bidi="ar-SA"/>
      </w:rPr>
    </w:lvl>
  </w:abstractNum>
  <w:abstractNum w:abstractNumId="87">
    <w:nsid w:val="531B73B2"/>
    <w:multiLevelType w:val="multilevel"/>
    <w:tmpl w:val="531B7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8">
    <w:nsid w:val="53B640E3"/>
    <w:multiLevelType w:val="multilevel"/>
    <w:tmpl w:val="53B640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53BE6530"/>
    <w:multiLevelType w:val="multilevel"/>
    <w:tmpl w:val="53BE6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3FA6ECA"/>
    <w:multiLevelType w:val="multilevel"/>
    <w:tmpl w:val="53FA6ECA"/>
    <w:lvl w:ilvl="0">
      <w:start w:val="1"/>
      <w:numFmt w:val="decimal"/>
      <w:lvlText w:val="%1."/>
      <w:lvlJc w:val="left"/>
      <w:pPr>
        <w:ind w:left="94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1">
    <w:nsid w:val="54395CE1"/>
    <w:multiLevelType w:val="hybridMultilevel"/>
    <w:tmpl w:val="C12AE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54562340"/>
    <w:multiLevelType w:val="multilevel"/>
    <w:tmpl w:val="5456234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5FE320F"/>
    <w:multiLevelType w:val="multilevel"/>
    <w:tmpl w:val="55FE320F"/>
    <w:lvl w:ilvl="0">
      <w:start w:val="1"/>
      <w:numFmt w:val="bullet"/>
      <w:lvlText w:val=""/>
      <w:lvlPicBulletId w:val="0"/>
      <w:lvlJc w:val="left"/>
      <w:pPr>
        <w:tabs>
          <w:tab w:val="left" w:pos="1890"/>
        </w:tabs>
        <w:ind w:left="189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4">
    <w:nsid w:val="57440377"/>
    <w:multiLevelType w:val="multilevel"/>
    <w:tmpl w:val="57440377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35"/>
        <w:w w:val="100"/>
        <w:sz w:val="24"/>
        <w:szCs w:val="24"/>
        <w:u w:val="single" w:color="000000"/>
        <w:lang w:val="en-US" w:eastAsia="en-US" w:bidi="ar-SA"/>
      </w:rPr>
    </w:lvl>
    <w:lvl w:ilvl="1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95">
    <w:nsid w:val="582F3EA3"/>
    <w:multiLevelType w:val="multilevel"/>
    <w:tmpl w:val="582F3EA3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6">
    <w:nsid w:val="5A1E0AEE"/>
    <w:multiLevelType w:val="multilevel"/>
    <w:tmpl w:val="5A1E0AEE"/>
    <w:lvl w:ilvl="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B8546E5"/>
    <w:multiLevelType w:val="multilevel"/>
    <w:tmpl w:val="5B8546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B9B2044"/>
    <w:multiLevelType w:val="multilevel"/>
    <w:tmpl w:val="5B9B2044"/>
    <w:lvl w:ilvl="0">
      <w:numFmt w:val="bullet"/>
      <w:lvlText w:val=""/>
      <w:lvlJc w:val="left"/>
      <w:pPr>
        <w:ind w:left="63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0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7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</w:abstractNum>
  <w:abstractNum w:abstractNumId="99">
    <w:nsid w:val="5BC6121D"/>
    <w:multiLevelType w:val="multilevel"/>
    <w:tmpl w:val="5BC6121D"/>
    <w:lvl w:ilvl="0">
      <w:numFmt w:val="bullet"/>
      <w:lvlText w:val=""/>
      <w:lvlJc w:val="left"/>
      <w:pPr>
        <w:ind w:left="63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0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7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</w:abstractNum>
  <w:abstractNum w:abstractNumId="100">
    <w:nsid w:val="5C79609B"/>
    <w:multiLevelType w:val="multilevel"/>
    <w:tmpl w:val="5C79609B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E8A3140"/>
    <w:multiLevelType w:val="multilevel"/>
    <w:tmpl w:val="5E8A3140"/>
    <w:lvl w:ilvl="0">
      <w:start w:val="2"/>
      <w:numFmt w:val="bullet"/>
      <w:lvlText w:val="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2">
    <w:nsid w:val="5EEF5180"/>
    <w:multiLevelType w:val="multilevel"/>
    <w:tmpl w:val="5EEF51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F3C5077"/>
    <w:multiLevelType w:val="hybridMultilevel"/>
    <w:tmpl w:val="6B40E09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4">
    <w:nsid w:val="60C95BC7"/>
    <w:multiLevelType w:val="multilevel"/>
    <w:tmpl w:val="60C95BC7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5">
    <w:nsid w:val="621F0A03"/>
    <w:multiLevelType w:val="multilevel"/>
    <w:tmpl w:val="621F0A03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6">
    <w:nsid w:val="635920D8"/>
    <w:multiLevelType w:val="multilevel"/>
    <w:tmpl w:val="635920D8"/>
    <w:lvl w:ilvl="0">
      <w:numFmt w:val="bullet"/>
      <w:lvlText w:val=""/>
      <w:lvlJc w:val="left"/>
      <w:pPr>
        <w:ind w:left="410" w:hanging="29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392" w:hanging="2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4" w:hanging="2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6" w:hanging="2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2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2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2" w:hanging="2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2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6" w:hanging="291"/>
      </w:pPr>
      <w:rPr>
        <w:rFonts w:hint="default"/>
        <w:lang w:val="en-US" w:eastAsia="en-US" w:bidi="ar-SA"/>
      </w:rPr>
    </w:lvl>
  </w:abstractNum>
  <w:abstractNum w:abstractNumId="107">
    <w:nsid w:val="643224D5"/>
    <w:multiLevelType w:val="multilevel"/>
    <w:tmpl w:val="643224D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8">
    <w:nsid w:val="64C063C2"/>
    <w:multiLevelType w:val="multilevel"/>
    <w:tmpl w:val="64C063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9">
    <w:nsid w:val="65802303"/>
    <w:multiLevelType w:val="multilevel"/>
    <w:tmpl w:val="658023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58205C6"/>
    <w:multiLevelType w:val="multilevel"/>
    <w:tmpl w:val="658205C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1">
    <w:nsid w:val="665813DB"/>
    <w:multiLevelType w:val="multilevel"/>
    <w:tmpl w:val="665813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7020E07"/>
    <w:multiLevelType w:val="multilevel"/>
    <w:tmpl w:val="67020E0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687636E1"/>
    <w:multiLevelType w:val="multilevel"/>
    <w:tmpl w:val="687636E1"/>
    <w:lvl w:ilvl="0">
      <w:numFmt w:val="bullet"/>
      <w:lvlText w:val=""/>
      <w:lvlJc w:val="left"/>
      <w:pPr>
        <w:ind w:left="63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0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7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</w:abstractNum>
  <w:abstractNum w:abstractNumId="114">
    <w:nsid w:val="69B1051A"/>
    <w:multiLevelType w:val="multilevel"/>
    <w:tmpl w:val="69B10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6ABF75B7"/>
    <w:multiLevelType w:val="multilevel"/>
    <w:tmpl w:val="6ABF75B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6">
    <w:nsid w:val="6AC00878"/>
    <w:multiLevelType w:val="multilevel"/>
    <w:tmpl w:val="6AC00878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17">
    <w:nsid w:val="6B95754A"/>
    <w:multiLevelType w:val="multilevel"/>
    <w:tmpl w:val="6B95754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8">
    <w:nsid w:val="6C054ABD"/>
    <w:multiLevelType w:val="multilevel"/>
    <w:tmpl w:val="6C054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C957124"/>
    <w:multiLevelType w:val="multilevel"/>
    <w:tmpl w:val="6C957124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4590"/>
        </w:tabs>
        <w:ind w:left="4590" w:hanging="360"/>
      </w:pPr>
    </w:lvl>
    <w:lvl w:ilvl="2">
      <w:start w:val="1"/>
      <w:numFmt w:val="decimal"/>
      <w:lvlText w:val="%3."/>
      <w:lvlJc w:val="left"/>
      <w:pPr>
        <w:tabs>
          <w:tab w:val="left" w:pos="5310"/>
        </w:tabs>
        <w:ind w:left="5310" w:hanging="360"/>
      </w:pPr>
    </w:lvl>
    <w:lvl w:ilvl="3">
      <w:start w:val="1"/>
      <w:numFmt w:val="decimal"/>
      <w:lvlText w:val="%4."/>
      <w:lvlJc w:val="left"/>
      <w:pPr>
        <w:tabs>
          <w:tab w:val="left" w:pos="6030"/>
        </w:tabs>
        <w:ind w:left="6030" w:hanging="360"/>
      </w:pPr>
    </w:lvl>
    <w:lvl w:ilvl="4">
      <w:start w:val="1"/>
      <w:numFmt w:val="decimal"/>
      <w:lvlText w:val="%5."/>
      <w:lvlJc w:val="left"/>
      <w:pPr>
        <w:tabs>
          <w:tab w:val="left" w:pos="6750"/>
        </w:tabs>
        <w:ind w:left="6750" w:hanging="360"/>
      </w:pPr>
    </w:lvl>
    <w:lvl w:ilvl="5">
      <w:start w:val="1"/>
      <w:numFmt w:val="decimal"/>
      <w:lvlText w:val="%6."/>
      <w:lvlJc w:val="left"/>
      <w:pPr>
        <w:tabs>
          <w:tab w:val="left" w:pos="7470"/>
        </w:tabs>
        <w:ind w:left="7470" w:hanging="360"/>
      </w:pPr>
    </w:lvl>
    <w:lvl w:ilvl="6">
      <w:start w:val="1"/>
      <w:numFmt w:val="decimal"/>
      <w:lvlText w:val="%7."/>
      <w:lvlJc w:val="left"/>
      <w:pPr>
        <w:tabs>
          <w:tab w:val="left" w:pos="8190"/>
        </w:tabs>
        <w:ind w:left="8190" w:hanging="360"/>
      </w:pPr>
    </w:lvl>
    <w:lvl w:ilvl="7">
      <w:start w:val="1"/>
      <w:numFmt w:val="decimal"/>
      <w:lvlText w:val="%8."/>
      <w:lvlJc w:val="left"/>
      <w:pPr>
        <w:tabs>
          <w:tab w:val="left" w:pos="8910"/>
        </w:tabs>
        <w:ind w:left="8910" w:hanging="360"/>
      </w:pPr>
    </w:lvl>
    <w:lvl w:ilvl="8">
      <w:start w:val="1"/>
      <w:numFmt w:val="decimal"/>
      <w:lvlText w:val="%9."/>
      <w:lvlJc w:val="left"/>
      <w:pPr>
        <w:tabs>
          <w:tab w:val="left" w:pos="9630"/>
        </w:tabs>
        <w:ind w:left="9630" w:hanging="360"/>
      </w:pPr>
    </w:lvl>
  </w:abstractNum>
  <w:abstractNum w:abstractNumId="120">
    <w:nsid w:val="6C997454"/>
    <w:multiLevelType w:val="multilevel"/>
    <w:tmpl w:val="6C99745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1">
    <w:nsid w:val="6D103C7C"/>
    <w:multiLevelType w:val="multilevel"/>
    <w:tmpl w:val="6D103C7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D8B3A68"/>
    <w:multiLevelType w:val="multilevel"/>
    <w:tmpl w:val="6D8B3A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D92454E"/>
    <w:multiLevelType w:val="multilevel"/>
    <w:tmpl w:val="6D92454E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4">
    <w:nsid w:val="6E463754"/>
    <w:multiLevelType w:val="multilevel"/>
    <w:tmpl w:val="6E463754"/>
    <w:lvl w:ilvl="0">
      <w:start w:val="1"/>
      <w:numFmt w:val="bullet"/>
      <w:lvlText w:val=""/>
      <w:lvlJc w:val="left"/>
      <w:pPr>
        <w:tabs>
          <w:tab w:val="left" w:pos="787"/>
        </w:tabs>
        <w:ind w:left="7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507"/>
        </w:tabs>
        <w:ind w:left="1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7"/>
        </w:tabs>
        <w:ind w:left="22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7"/>
        </w:tabs>
        <w:ind w:left="29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7"/>
        </w:tabs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7"/>
        </w:tabs>
        <w:ind w:left="43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7"/>
        </w:tabs>
        <w:ind w:left="51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7"/>
        </w:tabs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7"/>
        </w:tabs>
        <w:ind w:left="6547" w:hanging="360"/>
      </w:pPr>
      <w:rPr>
        <w:rFonts w:ascii="Wingdings" w:hAnsi="Wingdings" w:hint="default"/>
      </w:rPr>
    </w:lvl>
  </w:abstractNum>
  <w:abstractNum w:abstractNumId="125">
    <w:nsid w:val="6F474093"/>
    <w:multiLevelType w:val="multilevel"/>
    <w:tmpl w:val="6F474093"/>
    <w:lvl w:ilvl="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6">
    <w:nsid w:val="700F4432"/>
    <w:multiLevelType w:val="multilevel"/>
    <w:tmpl w:val="700F44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2EE6008"/>
    <w:multiLevelType w:val="multilevel"/>
    <w:tmpl w:val="72EE600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8">
    <w:nsid w:val="743E3B70"/>
    <w:multiLevelType w:val="multilevel"/>
    <w:tmpl w:val="743E3B70"/>
    <w:lvl w:ilvl="0">
      <w:numFmt w:val="bullet"/>
      <w:lvlText w:val=""/>
      <w:lvlJc w:val="left"/>
      <w:pPr>
        <w:ind w:left="1411" w:hanging="72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098" w:hanging="7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76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4" w:hanging="721"/>
      </w:pPr>
      <w:rPr>
        <w:rFonts w:hint="default"/>
        <w:lang w:val="en-US" w:eastAsia="en-US" w:bidi="ar-SA"/>
      </w:rPr>
    </w:lvl>
  </w:abstractNum>
  <w:abstractNum w:abstractNumId="129">
    <w:nsid w:val="7569162E"/>
    <w:multiLevelType w:val="multilevel"/>
    <w:tmpl w:val="7569162E"/>
    <w:lvl w:ilvl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30">
    <w:nsid w:val="771832FA"/>
    <w:multiLevelType w:val="multilevel"/>
    <w:tmpl w:val="771832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7AD45AB6"/>
    <w:multiLevelType w:val="multilevel"/>
    <w:tmpl w:val="7AD45AB6"/>
    <w:lvl w:ilvl="0">
      <w:start w:val="1"/>
      <w:numFmt w:val="decimal"/>
      <w:lvlText w:val="%1."/>
      <w:lvlJc w:val="left"/>
      <w:pPr>
        <w:ind w:left="519" w:hanging="300"/>
      </w:pPr>
      <w:rPr>
        <w:rFonts w:ascii="Georgia" w:eastAsia="Georgia" w:hAnsi="Georgia" w:cs="Georgia" w:hint="default"/>
        <w:b/>
        <w:bCs/>
        <w:color w:val="001F5F"/>
        <w:w w:val="100"/>
        <w:sz w:val="28"/>
        <w:szCs w:val="28"/>
      </w:rPr>
    </w:lvl>
    <w:lvl w:ilvl="1">
      <w:numFmt w:val="bullet"/>
      <w:lvlText w:val="•"/>
      <w:lvlJc w:val="left"/>
      <w:pPr>
        <w:ind w:left="1448" w:hanging="300"/>
      </w:pPr>
      <w:rPr>
        <w:rFonts w:hint="default"/>
      </w:rPr>
    </w:lvl>
    <w:lvl w:ilvl="2">
      <w:numFmt w:val="bullet"/>
      <w:lvlText w:val="•"/>
      <w:lvlJc w:val="left"/>
      <w:pPr>
        <w:ind w:left="2376" w:hanging="300"/>
      </w:pPr>
      <w:rPr>
        <w:rFonts w:hint="default"/>
      </w:rPr>
    </w:lvl>
    <w:lvl w:ilvl="3">
      <w:numFmt w:val="bullet"/>
      <w:lvlText w:val="•"/>
      <w:lvlJc w:val="left"/>
      <w:pPr>
        <w:ind w:left="3304" w:hanging="300"/>
      </w:pPr>
      <w:rPr>
        <w:rFonts w:hint="default"/>
      </w:rPr>
    </w:lvl>
    <w:lvl w:ilvl="4">
      <w:numFmt w:val="bullet"/>
      <w:lvlText w:val="•"/>
      <w:lvlJc w:val="left"/>
      <w:pPr>
        <w:ind w:left="4232" w:hanging="300"/>
      </w:pPr>
      <w:rPr>
        <w:rFonts w:hint="default"/>
      </w:rPr>
    </w:lvl>
    <w:lvl w:ilvl="5">
      <w:numFmt w:val="bullet"/>
      <w:lvlText w:val="•"/>
      <w:lvlJc w:val="left"/>
      <w:pPr>
        <w:ind w:left="5160" w:hanging="300"/>
      </w:pPr>
      <w:rPr>
        <w:rFonts w:hint="default"/>
      </w:rPr>
    </w:lvl>
    <w:lvl w:ilvl="6">
      <w:numFmt w:val="bullet"/>
      <w:lvlText w:val="•"/>
      <w:lvlJc w:val="left"/>
      <w:pPr>
        <w:ind w:left="6088" w:hanging="300"/>
      </w:pPr>
      <w:rPr>
        <w:rFonts w:hint="default"/>
      </w:rPr>
    </w:lvl>
    <w:lvl w:ilvl="7">
      <w:numFmt w:val="bullet"/>
      <w:lvlText w:val="•"/>
      <w:lvlJc w:val="left"/>
      <w:pPr>
        <w:ind w:left="7016" w:hanging="300"/>
      </w:pPr>
      <w:rPr>
        <w:rFonts w:hint="default"/>
      </w:rPr>
    </w:lvl>
    <w:lvl w:ilvl="8">
      <w:numFmt w:val="bullet"/>
      <w:lvlText w:val="•"/>
      <w:lvlJc w:val="left"/>
      <w:pPr>
        <w:ind w:left="7944" w:hanging="300"/>
      </w:pPr>
      <w:rPr>
        <w:rFonts w:hint="default"/>
      </w:rPr>
    </w:lvl>
  </w:abstractNum>
  <w:abstractNum w:abstractNumId="132">
    <w:nsid w:val="7BF70C1D"/>
    <w:multiLevelType w:val="multilevel"/>
    <w:tmpl w:val="7BF70C1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E211B05"/>
    <w:multiLevelType w:val="hybridMultilevel"/>
    <w:tmpl w:val="F3A6D130"/>
    <w:lvl w:ilvl="0" w:tplc="A9BE79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D750A80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B872716A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875408BC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97C29020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5" w:tplc="BA7808F2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6" w:tplc="7F9C0E22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6F9078BC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  <w:lvl w:ilvl="8" w:tplc="691CCD90">
      <w:numFmt w:val="bullet"/>
      <w:lvlText w:val="•"/>
      <w:lvlJc w:val="left"/>
      <w:pPr>
        <w:ind w:left="8618" w:hanging="360"/>
      </w:pPr>
      <w:rPr>
        <w:rFonts w:hint="default"/>
        <w:lang w:val="en-US" w:eastAsia="en-US" w:bidi="ar-SA"/>
      </w:rPr>
    </w:lvl>
  </w:abstractNum>
  <w:abstractNum w:abstractNumId="134">
    <w:nsid w:val="7EE85F70"/>
    <w:multiLevelType w:val="multilevel"/>
    <w:tmpl w:val="7EE85F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5">
    <w:nsid w:val="7FB76579"/>
    <w:multiLevelType w:val="multilevel"/>
    <w:tmpl w:val="7FB7657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0"/>
  </w:num>
  <w:num w:numId="9">
    <w:abstractNumId w:val="72"/>
  </w:num>
  <w:num w:numId="10">
    <w:abstractNumId w:val="66"/>
  </w:num>
  <w:num w:numId="11">
    <w:abstractNumId w:val="1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</w:num>
  <w:num w:numId="13">
    <w:abstractNumId w:val="61"/>
  </w:num>
  <w:num w:numId="14">
    <w:abstractNumId w:val="41"/>
  </w:num>
  <w:num w:numId="15">
    <w:abstractNumId w:val="1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1"/>
  </w:num>
  <w:num w:numId="17">
    <w:abstractNumId w:val="134"/>
  </w:num>
  <w:num w:numId="18">
    <w:abstractNumId w:val="71"/>
  </w:num>
  <w:num w:numId="19">
    <w:abstractNumId w:val="81"/>
  </w:num>
  <w:num w:numId="20">
    <w:abstractNumId w:val="42"/>
  </w:num>
  <w:num w:numId="21">
    <w:abstractNumId w:val="1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47"/>
  </w:num>
  <w:num w:numId="2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6"/>
  </w:num>
  <w:num w:numId="30">
    <w:abstractNumId w:val="30"/>
  </w:num>
  <w:num w:numId="31">
    <w:abstractNumId w:val="40"/>
  </w:num>
  <w:num w:numId="32">
    <w:abstractNumId w:val="79"/>
  </w:num>
  <w:num w:numId="33">
    <w:abstractNumId w:val="83"/>
  </w:num>
  <w:num w:numId="34">
    <w:abstractNumId w:val="102"/>
  </w:num>
  <w:num w:numId="35">
    <w:abstractNumId w:val="89"/>
  </w:num>
  <w:num w:numId="36">
    <w:abstractNumId w:val="132"/>
  </w:num>
  <w:num w:numId="37">
    <w:abstractNumId w:val="19"/>
  </w:num>
  <w:num w:numId="38">
    <w:abstractNumId w:val="13"/>
  </w:num>
  <w:num w:numId="39">
    <w:abstractNumId w:val="94"/>
  </w:num>
  <w:num w:numId="40">
    <w:abstractNumId w:val="25"/>
  </w:num>
  <w:num w:numId="41">
    <w:abstractNumId w:val="122"/>
  </w:num>
  <w:num w:numId="42">
    <w:abstractNumId w:val="5"/>
  </w:num>
  <w:num w:numId="43">
    <w:abstractNumId w:val="18"/>
  </w:num>
  <w:num w:numId="44">
    <w:abstractNumId w:val="35"/>
  </w:num>
  <w:num w:numId="45">
    <w:abstractNumId w:val="55"/>
  </w:num>
  <w:num w:numId="46">
    <w:abstractNumId w:val="130"/>
  </w:num>
  <w:num w:numId="47">
    <w:abstractNumId w:val="33"/>
  </w:num>
  <w:num w:numId="48">
    <w:abstractNumId w:val="50"/>
  </w:num>
  <w:num w:numId="49">
    <w:abstractNumId w:val="1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88"/>
  </w:num>
  <w:num w:numId="5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0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23"/>
  </w:num>
  <w:num w:numId="57">
    <w:abstractNumId w:val="10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7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18"/>
  </w:num>
  <w:num w:numId="63">
    <w:abstractNumId w:val="65"/>
  </w:num>
  <w:num w:numId="64">
    <w:abstractNumId w:val="97"/>
  </w:num>
  <w:num w:numId="65">
    <w:abstractNumId w:val="0"/>
  </w:num>
  <w:num w:numId="66">
    <w:abstractNumId w:val="1"/>
  </w:num>
  <w:num w:numId="6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"/>
  </w:num>
  <w:num w:numId="69">
    <w:abstractNumId w:val="124"/>
  </w:num>
  <w:num w:numId="70">
    <w:abstractNumId w:val="45"/>
  </w:num>
  <w:num w:numId="71">
    <w:abstractNumId w:val="100"/>
  </w:num>
  <w:num w:numId="72">
    <w:abstractNumId w:val="6"/>
  </w:num>
  <w:num w:numId="73">
    <w:abstractNumId w:val="131"/>
  </w:num>
  <w:num w:numId="74">
    <w:abstractNumId w:val="49"/>
  </w:num>
  <w:num w:numId="75">
    <w:abstractNumId w:val="106"/>
  </w:num>
  <w:num w:numId="76">
    <w:abstractNumId w:val="12"/>
  </w:num>
  <w:num w:numId="77">
    <w:abstractNumId w:val="92"/>
  </w:num>
  <w:num w:numId="78">
    <w:abstractNumId w:val="39"/>
  </w:num>
  <w:num w:numId="79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7"/>
  </w:num>
  <w:num w:numId="82">
    <w:abstractNumId w:val="56"/>
  </w:num>
  <w:num w:numId="83">
    <w:abstractNumId w:val="22"/>
  </w:num>
  <w:num w:numId="84">
    <w:abstractNumId w:val="116"/>
  </w:num>
  <w:num w:numId="85">
    <w:abstractNumId w:val="34"/>
  </w:num>
  <w:num w:numId="86">
    <w:abstractNumId w:val="80"/>
  </w:num>
  <w:num w:numId="87">
    <w:abstractNumId w:val="24"/>
  </w:num>
  <w:num w:numId="88">
    <w:abstractNumId w:val="8"/>
  </w:num>
  <w:num w:numId="89">
    <w:abstractNumId w:val="26"/>
  </w:num>
  <w:num w:numId="90">
    <w:abstractNumId w:val="129"/>
  </w:num>
  <w:num w:numId="91">
    <w:abstractNumId w:val="60"/>
  </w:num>
  <w:num w:numId="9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17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86"/>
    <w:lvlOverride w:ilvl="0">
      <w:startOverride w:val="1"/>
    </w:lvlOverride>
  </w:num>
  <w:num w:numId="96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35"/>
  </w:num>
  <w:num w:numId="98">
    <w:abstractNumId w:val="46"/>
  </w:num>
  <w:num w:numId="99">
    <w:abstractNumId w:val="104"/>
  </w:num>
  <w:num w:numId="100">
    <w:abstractNumId w:val="53"/>
  </w:num>
  <w:num w:numId="101">
    <w:abstractNumId w:val="67"/>
  </w:num>
  <w:num w:numId="102">
    <w:abstractNumId w:val="64"/>
  </w:num>
  <w:num w:numId="10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5"/>
  </w:num>
  <w:num w:numId="107">
    <w:abstractNumId w:val="111"/>
  </w:num>
  <w:num w:numId="108">
    <w:abstractNumId w:val="77"/>
  </w:num>
  <w:num w:numId="109">
    <w:abstractNumId w:val="68"/>
  </w:num>
  <w:num w:numId="110">
    <w:abstractNumId w:val="126"/>
  </w:num>
  <w:num w:numId="111">
    <w:abstractNumId w:val="59"/>
  </w:num>
  <w:num w:numId="112">
    <w:abstractNumId w:val="128"/>
  </w:num>
  <w:num w:numId="113">
    <w:abstractNumId w:val="28"/>
  </w:num>
  <w:num w:numId="114">
    <w:abstractNumId w:val="113"/>
  </w:num>
  <w:num w:numId="115">
    <w:abstractNumId w:val="99"/>
  </w:num>
  <w:num w:numId="116">
    <w:abstractNumId w:val="63"/>
  </w:num>
  <w:num w:numId="117">
    <w:abstractNumId w:val="21"/>
  </w:num>
  <w:num w:numId="118">
    <w:abstractNumId w:val="74"/>
  </w:num>
  <w:num w:numId="119">
    <w:abstractNumId w:val="29"/>
  </w:num>
  <w:num w:numId="120">
    <w:abstractNumId w:val="98"/>
  </w:num>
  <w:num w:numId="121">
    <w:abstractNumId w:val="82"/>
  </w:num>
  <w:num w:numId="122">
    <w:abstractNumId w:val="85"/>
  </w:num>
  <w:num w:numId="123">
    <w:abstractNumId w:val="32"/>
  </w:num>
  <w:num w:numId="124">
    <w:abstractNumId w:val="7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14"/>
  </w:num>
  <w:num w:numId="126">
    <w:abstractNumId w:val="23"/>
  </w:num>
  <w:num w:numId="127">
    <w:abstractNumId w:val="76"/>
  </w:num>
  <w:num w:numId="128">
    <w:abstractNumId w:val="9"/>
  </w:num>
  <w:num w:numId="129">
    <w:abstractNumId w:val="8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5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7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38"/>
  </w:num>
  <w:num w:numId="138">
    <w:abstractNumId w:val="5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1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1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48"/>
  </w:num>
  <w:num w:numId="142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1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57"/>
  </w:num>
  <w:num w:numId="148">
    <w:abstractNumId w:val="58"/>
  </w:num>
  <w:num w:numId="149">
    <w:abstractNumId w:val="112"/>
  </w:num>
  <w:num w:numId="150">
    <w:abstractNumId w:val="10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43"/>
  </w:num>
  <w:num w:numId="152">
    <w:abstractNumId w:val="7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1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1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41"/>
  </w:num>
  <w:num w:numId="159">
    <w:abstractNumId w:val="133"/>
  </w:num>
  <w:num w:numId="160">
    <w:abstractNumId w:val="73"/>
  </w:num>
  <w:num w:numId="161">
    <w:abstractNumId w:val="103"/>
  </w:num>
  <w:num w:numId="162">
    <w:abstractNumId w:val="91"/>
  </w:num>
  <w:numIdMacAtCleanup w:val="1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854"/>
    <w:rsid w:val="00000D3B"/>
    <w:rsid w:val="00001040"/>
    <w:rsid w:val="00001681"/>
    <w:rsid w:val="00002076"/>
    <w:rsid w:val="00002790"/>
    <w:rsid w:val="0000289F"/>
    <w:rsid w:val="00002E65"/>
    <w:rsid w:val="00003326"/>
    <w:rsid w:val="000035C0"/>
    <w:rsid w:val="00003676"/>
    <w:rsid w:val="00003769"/>
    <w:rsid w:val="000037B3"/>
    <w:rsid w:val="0000387D"/>
    <w:rsid w:val="00003A80"/>
    <w:rsid w:val="00004EC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57C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E59"/>
    <w:rsid w:val="00013F95"/>
    <w:rsid w:val="00014218"/>
    <w:rsid w:val="000142B9"/>
    <w:rsid w:val="0001456B"/>
    <w:rsid w:val="000147D4"/>
    <w:rsid w:val="000149CE"/>
    <w:rsid w:val="00014ECE"/>
    <w:rsid w:val="00014F8E"/>
    <w:rsid w:val="000155BB"/>
    <w:rsid w:val="0001591B"/>
    <w:rsid w:val="000161D5"/>
    <w:rsid w:val="000170F2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0D5"/>
    <w:rsid w:val="0002217E"/>
    <w:rsid w:val="00022565"/>
    <w:rsid w:val="000227C5"/>
    <w:rsid w:val="000228F5"/>
    <w:rsid w:val="00022D2D"/>
    <w:rsid w:val="0002338A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CCC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BB2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AF"/>
    <w:rsid w:val="000352C4"/>
    <w:rsid w:val="000355CE"/>
    <w:rsid w:val="00035C6B"/>
    <w:rsid w:val="00035D5C"/>
    <w:rsid w:val="00035FA6"/>
    <w:rsid w:val="000364C8"/>
    <w:rsid w:val="00036D99"/>
    <w:rsid w:val="000373C4"/>
    <w:rsid w:val="00037EF1"/>
    <w:rsid w:val="00040281"/>
    <w:rsid w:val="00040D75"/>
    <w:rsid w:val="0004130D"/>
    <w:rsid w:val="00041AE4"/>
    <w:rsid w:val="00042835"/>
    <w:rsid w:val="00042973"/>
    <w:rsid w:val="00042DAF"/>
    <w:rsid w:val="00042F1F"/>
    <w:rsid w:val="0004300F"/>
    <w:rsid w:val="00043289"/>
    <w:rsid w:val="00043354"/>
    <w:rsid w:val="00043839"/>
    <w:rsid w:val="00044177"/>
    <w:rsid w:val="00044CE4"/>
    <w:rsid w:val="00044FD0"/>
    <w:rsid w:val="000452BB"/>
    <w:rsid w:val="0004546C"/>
    <w:rsid w:val="00045719"/>
    <w:rsid w:val="00045917"/>
    <w:rsid w:val="000463EE"/>
    <w:rsid w:val="0004640D"/>
    <w:rsid w:val="00046428"/>
    <w:rsid w:val="000469DE"/>
    <w:rsid w:val="00046B1A"/>
    <w:rsid w:val="00046BCF"/>
    <w:rsid w:val="00046C40"/>
    <w:rsid w:val="00046D9B"/>
    <w:rsid w:val="00046DDD"/>
    <w:rsid w:val="00046DF0"/>
    <w:rsid w:val="00046DF5"/>
    <w:rsid w:val="00046E45"/>
    <w:rsid w:val="00046FCB"/>
    <w:rsid w:val="00047371"/>
    <w:rsid w:val="00047483"/>
    <w:rsid w:val="000475A9"/>
    <w:rsid w:val="00050491"/>
    <w:rsid w:val="00050578"/>
    <w:rsid w:val="0005058E"/>
    <w:rsid w:val="00050874"/>
    <w:rsid w:val="00050B7C"/>
    <w:rsid w:val="00050D1D"/>
    <w:rsid w:val="000511B8"/>
    <w:rsid w:val="0005158F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5D28"/>
    <w:rsid w:val="000565EF"/>
    <w:rsid w:val="00056940"/>
    <w:rsid w:val="00056AEB"/>
    <w:rsid w:val="00056BE0"/>
    <w:rsid w:val="00056FBF"/>
    <w:rsid w:val="00056FDA"/>
    <w:rsid w:val="000573E9"/>
    <w:rsid w:val="00057563"/>
    <w:rsid w:val="000576E1"/>
    <w:rsid w:val="0005787F"/>
    <w:rsid w:val="00057D6F"/>
    <w:rsid w:val="0006016B"/>
    <w:rsid w:val="0006018C"/>
    <w:rsid w:val="00060224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1A6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2205"/>
    <w:rsid w:val="0007268C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AAD"/>
    <w:rsid w:val="00080F39"/>
    <w:rsid w:val="00081BAF"/>
    <w:rsid w:val="00082006"/>
    <w:rsid w:val="0008236E"/>
    <w:rsid w:val="000823D8"/>
    <w:rsid w:val="00082BFF"/>
    <w:rsid w:val="00082C5E"/>
    <w:rsid w:val="000835CC"/>
    <w:rsid w:val="0008384A"/>
    <w:rsid w:val="00083A45"/>
    <w:rsid w:val="00083AA3"/>
    <w:rsid w:val="00083CF2"/>
    <w:rsid w:val="00083D88"/>
    <w:rsid w:val="000842B1"/>
    <w:rsid w:val="00084B41"/>
    <w:rsid w:val="000853EE"/>
    <w:rsid w:val="000854A5"/>
    <w:rsid w:val="00085566"/>
    <w:rsid w:val="00085845"/>
    <w:rsid w:val="00086031"/>
    <w:rsid w:val="0008661A"/>
    <w:rsid w:val="000868E0"/>
    <w:rsid w:val="0008694F"/>
    <w:rsid w:val="00086D36"/>
    <w:rsid w:val="00087347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6C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596"/>
    <w:rsid w:val="00097C94"/>
    <w:rsid w:val="00097E82"/>
    <w:rsid w:val="000A0036"/>
    <w:rsid w:val="000A00B8"/>
    <w:rsid w:val="000A0310"/>
    <w:rsid w:val="000A0523"/>
    <w:rsid w:val="000A0742"/>
    <w:rsid w:val="000A1566"/>
    <w:rsid w:val="000A1D80"/>
    <w:rsid w:val="000A2053"/>
    <w:rsid w:val="000A213B"/>
    <w:rsid w:val="000A2548"/>
    <w:rsid w:val="000A2607"/>
    <w:rsid w:val="000A2932"/>
    <w:rsid w:val="000A2992"/>
    <w:rsid w:val="000A2C69"/>
    <w:rsid w:val="000A2C89"/>
    <w:rsid w:val="000A2D24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4F41"/>
    <w:rsid w:val="000A55F7"/>
    <w:rsid w:val="000A616B"/>
    <w:rsid w:val="000A66E8"/>
    <w:rsid w:val="000A6DE5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2A"/>
    <w:rsid w:val="000B1EE2"/>
    <w:rsid w:val="000B1FD5"/>
    <w:rsid w:val="000B2378"/>
    <w:rsid w:val="000B2564"/>
    <w:rsid w:val="000B33E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44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00D"/>
    <w:rsid w:val="000C349B"/>
    <w:rsid w:val="000C3896"/>
    <w:rsid w:val="000C48E3"/>
    <w:rsid w:val="000C4A8A"/>
    <w:rsid w:val="000C5099"/>
    <w:rsid w:val="000C516D"/>
    <w:rsid w:val="000C5266"/>
    <w:rsid w:val="000C54CE"/>
    <w:rsid w:val="000C5A39"/>
    <w:rsid w:val="000C5B06"/>
    <w:rsid w:val="000C72FA"/>
    <w:rsid w:val="000C74CB"/>
    <w:rsid w:val="000C7641"/>
    <w:rsid w:val="000C7B90"/>
    <w:rsid w:val="000D01D7"/>
    <w:rsid w:val="000D0667"/>
    <w:rsid w:val="000D08E0"/>
    <w:rsid w:val="000D08F8"/>
    <w:rsid w:val="000D0B3A"/>
    <w:rsid w:val="000D173E"/>
    <w:rsid w:val="000D1905"/>
    <w:rsid w:val="000D286C"/>
    <w:rsid w:val="000D2A9A"/>
    <w:rsid w:val="000D2ADD"/>
    <w:rsid w:val="000D3201"/>
    <w:rsid w:val="000D4380"/>
    <w:rsid w:val="000D4682"/>
    <w:rsid w:val="000D484B"/>
    <w:rsid w:val="000D4B0A"/>
    <w:rsid w:val="000D4C9D"/>
    <w:rsid w:val="000D52AE"/>
    <w:rsid w:val="000D53A6"/>
    <w:rsid w:val="000D54BE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6B5"/>
    <w:rsid w:val="000E7767"/>
    <w:rsid w:val="000E7B18"/>
    <w:rsid w:val="000F005D"/>
    <w:rsid w:val="000F03EA"/>
    <w:rsid w:val="000F048E"/>
    <w:rsid w:val="000F04E2"/>
    <w:rsid w:val="000F0AB7"/>
    <w:rsid w:val="000F0CC4"/>
    <w:rsid w:val="000F0E8A"/>
    <w:rsid w:val="000F1723"/>
    <w:rsid w:val="000F1E39"/>
    <w:rsid w:val="000F1FE1"/>
    <w:rsid w:val="000F22C7"/>
    <w:rsid w:val="000F261F"/>
    <w:rsid w:val="000F277B"/>
    <w:rsid w:val="000F27FD"/>
    <w:rsid w:val="000F2EF9"/>
    <w:rsid w:val="000F358B"/>
    <w:rsid w:val="000F3DEE"/>
    <w:rsid w:val="000F4020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5DFB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7D4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C0A"/>
    <w:rsid w:val="00105697"/>
    <w:rsid w:val="00105BA0"/>
    <w:rsid w:val="00105D64"/>
    <w:rsid w:val="001061D5"/>
    <w:rsid w:val="0010654A"/>
    <w:rsid w:val="00106785"/>
    <w:rsid w:val="00106964"/>
    <w:rsid w:val="00107146"/>
    <w:rsid w:val="001071A5"/>
    <w:rsid w:val="001071C0"/>
    <w:rsid w:val="001071D4"/>
    <w:rsid w:val="0010730F"/>
    <w:rsid w:val="001073AD"/>
    <w:rsid w:val="001073DB"/>
    <w:rsid w:val="001075F7"/>
    <w:rsid w:val="001077B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7AB"/>
    <w:rsid w:val="001138B1"/>
    <w:rsid w:val="00113C99"/>
    <w:rsid w:val="0011426E"/>
    <w:rsid w:val="00114794"/>
    <w:rsid w:val="00114BD3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2CE"/>
    <w:rsid w:val="00121476"/>
    <w:rsid w:val="00121532"/>
    <w:rsid w:val="001216A7"/>
    <w:rsid w:val="001217E6"/>
    <w:rsid w:val="00121DB4"/>
    <w:rsid w:val="00121E7B"/>
    <w:rsid w:val="00121FA6"/>
    <w:rsid w:val="001221BE"/>
    <w:rsid w:val="0012258D"/>
    <w:rsid w:val="00122739"/>
    <w:rsid w:val="00122AC8"/>
    <w:rsid w:val="00122DF9"/>
    <w:rsid w:val="00123B09"/>
    <w:rsid w:val="00123C5F"/>
    <w:rsid w:val="00123DD8"/>
    <w:rsid w:val="00124312"/>
    <w:rsid w:val="00124371"/>
    <w:rsid w:val="0012464B"/>
    <w:rsid w:val="0012494B"/>
    <w:rsid w:val="00124A99"/>
    <w:rsid w:val="00124F1C"/>
    <w:rsid w:val="00124FEE"/>
    <w:rsid w:val="001264EF"/>
    <w:rsid w:val="00126EAA"/>
    <w:rsid w:val="00126EDB"/>
    <w:rsid w:val="00127135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21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37ED7"/>
    <w:rsid w:val="00140143"/>
    <w:rsid w:val="001404A1"/>
    <w:rsid w:val="001405C3"/>
    <w:rsid w:val="00140614"/>
    <w:rsid w:val="00140A76"/>
    <w:rsid w:val="00140AA7"/>
    <w:rsid w:val="00140DA2"/>
    <w:rsid w:val="00140ED3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206"/>
    <w:rsid w:val="00142660"/>
    <w:rsid w:val="00142755"/>
    <w:rsid w:val="00143012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3BC"/>
    <w:rsid w:val="001514FA"/>
    <w:rsid w:val="0015164B"/>
    <w:rsid w:val="001516DD"/>
    <w:rsid w:val="00151A70"/>
    <w:rsid w:val="00152238"/>
    <w:rsid w:val="001522AE"/>
    <w:rsid w:val="00153237"/>
    <w:rsid w:val="001533B5"/>
    <w:rsid w:val="00153D37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D9B"/>
    <w:rsid w:val="00160F41"/>
    <w:rsid w:val="00161170"/>
    <w:rsid w:val="0016148A"/>
    <w:rsid w:val="001618BD"/>
    <w:rsid w:val="00161ABA"/>
    <w:rsid w:val="00161FDB"/>
    <w:rsid w:val="00162596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40"/>
    <w:rsid w:val="001652C3"/>
    <w:rsid w:val="001656BF"/>
    <w:rsid w:val="00165A93"/>
    <w:rsid w:val="00165BCD"/>
    <w:rsid w:val="00165C01"/>
    <w:rsid w:val="00165C5D"/>
    <w:rsid w:val="0016608C"/>
    <w:rsid w:val="0016644D"/>
    <w:rsid w:val="001664B6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596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3E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413"/>
    <w:rsid w:val="001854FE"/>
    <w:rsid w:val="00185965"/>
    <w:rsid w:val="00185993"/>
    <w:rsid w:val="00185BF0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C02"/>
    <w:rsid w:val="001923D6"/>
    <w:rsid w:val="001929F6"/>
    <w:rsid w:val="00192D6A"/>
    <w:rsid w:val="00193673"/>
    <w:rsid w:val="00193742"/>
    <w:rsid w:val="001937AA"/>
    <w:rsid w:val="001937EC"/>
    <w:rsid w:val="00193E4D"/>
    <w:rsid w:val="001946C7"/>
    <w:rsid w:val="00194C03"/>
    <w:rsid w:val="00194D73"/>
    <w:rsid w:val="00194E8D"/>
    <w:rsid w:val="00195297"/>
    <w:rsid w:val="001953FA"/>
    <w:rsid w:val="001955A5"/>
    <w:rsid w:val="0019594C"/>
    <w:rsid w:val="00195D7A"/>
    <w:rsid w:val="00195E31"/>
    <w:rsid w:val="001961D8"/>
    <w:rsid w:val="00196448"/>
    <w:rsid w:val="00196DFE"/>
    <w:rsid w:val="00197120"/>
    <w:rsid w:val="001973E5"/>
    <w:rsid w:val="00197477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82A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490"/>
    <w:rsid w:val="001A768C"/>
    <w:rsid w:val="001A7A79"/>
    <w:rsid w:val="001A7DAC"/>
    <w:rsid w:val="001A7FD4"/>
    <w:rsid w:val="001B0118"/>
    <w:rsid w:val="001B02A6"/>
    <w:rsid w:val="001B042D"/>
    <w:rsid w:val="001B0609"/>
    <w:rsid w:val="001B10EC"/>
    <w:rsid w:val="001B189C"/>
    <w:rsid w:val="001B1AC8"/>
    <w:rsid w:val="001B1F55"/>
    <w:rsid w:val="001B212B"/>
    <w:rsid w:val="001B22EB"/>
    <w:rsid w:val="001B2751"/>
    <w:rsid w:val="001B328A"/>
    <w:rsid w:val="001B3312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4CAD"/>
    <w:rsid w:val="001B5B4C"/>
    <w:rsid w:val="001B5C60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521"/>
    <w:rsid w:val="001C08C2"/>
    <w:rsid w:val="001C0BB0"/>
    <w:rsid w:val="001C10C8"/>
    <w:rsid w:val="001C1415"/>
    <w:rsid w:val="001C1815"/>
    <w:rsid w:val="001C1C24"/>
    <w:rsid w:val="001C1DA3"/>
    <w:rsid w:val="001C261D"/>
    <w:rsid w:val="001C33C1"/>
    <w:rsid w:val="001C3548"/>
    <w:rsid w:val="001C3776"/>
    <w:rsid w:val="001C3B23"/>
    <w:rsid w:val="001C3FB7"/>
    <w:rsid w:val="001C40D1"/>
    <w:rsid w:val="001C4E0C"/>
    <w:rsid w:val="001C4E52"/>
    <w:rsid w:val="001C5088"/>
    <w:rsid w:val="001C55E8"/>
    <w:rsid w:val="001C56BA"/>
    <w:rsid w:val="001C5839"/>
    <w:rsid w:val="001C5B5B"/>
    <w:rsid w:val="001C671A"/>
    <w:rsid w:val="001C6DFE"/>
    <w:rsid w:val="001C70B2"/>
    <w:rsid w:val="001C70BB"/>
    <w:rsid w:val="001C71C4"/>
    <w:rsid w:val="001C72C0"/>
    <w:rsid w:val="001C730E"/>
    <w:rsid w:val="001D03B3"/>
    <w:rsid w:val="001D0BF9"/>
    <w:rsid w:val="001D1382"/>
    <w:rsid w:val="001D17FD"/>
    <w:rsid w:val="001D1915"/>
    <w:rsid w:val="001D191F"/>
    <w:rsid w:val="001D1B7B"/>
    <w:rsid w:val="001D1CDC"/>
    <w:rsid w:val="001D220C"/>
    <w:rsid w:val="001D2620"/>
    <w:rsid w:val="001D2637"/>
    <w:rsid w:val="001D2733"/>
    <w:rsid w:val="001D2D58"/>
    <w:rsid w:val="001D33AD"/>
    <w:rsid w:val="001D3486"/>
    <w:rsid w:val="001D358F"/>
    <w:rsid w:val="001D3A1D"/>
    <w:rsid w:val="001D47FC"/>
    <w:rsid w:val="001D511D"/>
    <w:rsid w:val="001D529F"/>
    <w:rsid w:val="001D5504"/>
    <w:rsid w:val="001D5964"/>
    <w:rsid w:val="001D5BB4"/>
    <w:rsid w:val="001D636A"/>
    <w:rsid w:val="001D66B8"/>
    <w:rsid w:val="001D6750"/>
    <w:rsid w:val="001D70A6"/>
    <w:rsid w:val="001D767D"/>
    <w:rsid w:val="001D7738"/>
    <w:rsid w:val="001E0E13"/>
    <w:rsid w:val="001E162D"/>
    <w:rsid w:val="001E1E45"/>
    <w:rsid w:val="001E2329"/>
    <w:rsid w:val="001E2407"/>
    <w:rsid w:val="001E29DC"/>
    <w:rsid w:val="001E379B"/>
    <w:rsid w:val="001E437E"/>
    <w:rsid w:val="001E4C01"/>
    <w:rsid w:val="001E4C50"/>
    <w:rsid w:val="001E4C8F"/>
    <w:rsid w:val="001E5E13"/>
    <w:rsid w:val="001E616A"/>
    <w:rsid w:val="001E6458"/>
    <w:rsid w:val="001E6998"/>
    <w:rsid w:val="001E7401"/>
    <w:rsid w:val="001E757A"/>
    <w:rsid w:val="001E77E8"/>
    <w:rsid w:val="001E77F8"/>
    <w:rsid w:val="001E7A6A"/>
    <w:rsid w:val="001E7E8B"/>
    <w:rsid w:val="001F047A"/>
    <w:rsid w:val="001F0989"/>
    <w:rsid w:val="001F0FE9"/>
    <w:rsid w:val="001F132A"/>
    <w:rsid w:val="001F1552"/>
    <w:rsid w:val="001F198C"/>
    <w:rsid w:val="001F1B11"/>
    <w:rsid w:val="001F1C61"/>
    <w:rsid w:val="001F1C66"/>
    <w:rsid w:val="001F1F4F"/>
    <w:rsid w:val="001F264B"/>
    <w:rsid w:val="001F2D1B"/>
    <w:rsid w:val="001F33B5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58A"/>
    <w:rsid w:val="002007D7"/>
    <w:rsid w:val="0020089C"/>
    <w:rsid w:val="00200AD8"/>
    <w:rsid w:val="002010A1"/>
    <w:rsid w:val="002010A2"/>
    <w:rsid w:val="00201479"/>
    <w:rsid w:val="00201806"/>
    <w:rsid w:val="00201F1A"/>
    <w:rsid w:val="002027DD"/>
    <w:rsid w:val="00202A18"/>
    <w:rsid w:val="00202B71"/>
    <w:rsid w:val="00203338"/>
    <w:rsid w:val="002035AB"/>
    <w:rsid w:val="00203806"/>
    <w:rsid w:val="00203853"/>
    <w:rsid w:val="00203D6F"/>
    <w:rsid w:val="00204381"/>
    <w:rsid w:val="002049E1"/>
    <w:rsid w:val="00204EE4"/>
    <w:rsid w:val="00205369"/>
    <w:rsid w:val="00205AF8"/>
    <w:rsid w:val="00205BBD"/>
    <w:rsid w:val="00205F99"/>
    <w:rsid w:val="00206179"/>
    <w:rsid w:val="00206414"/>
    <w:rsid w:val="00206656"/>
    <w:rsid w:val="00206DD5"/>
    <w:rsid w:val="00207C2B"/>
    <w:rsid w:val="00207D01"/>
    <w:rsid w:val="00210BE6"/>
    <w:rsid w:val="00210C35"/>
    <w:rsid w:val="00211122"/>
    <w:rsid w:val="0021133B"/>
    <w:rsid w:val="00211494"/>
    <w:rsid w:val="00211CFA"/>
    <w:rsid w:val="00211E99"/>
    <w:rsid w:val="00211EFC"/>
    <w:rsid w:val="002120C4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3F3B"/>
    <w:rsid w:val="0021475A"/>
    <w:rsid w:val="00214781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17A26"/>
    <w:rsid w:val="00220510"/>
    <w:rsid w:val="0022070F"/>
    <w:rsid w:val="00220870"/>
    <w:rsid w:val="0022088E"/>
    <w:rsid w:val="00220A3F"/>
    <w:rsid w:val="00220ADF"/>
    <w:rsid w:val="00220F75"/>
    <w:rsid w:val="00221501"/>
    <w:rsid w:val="00221899"/>
    <w:rsid w:val="00221955"/>
    <w:rsid w:val="00221BCA"/>
    <w:rsid w:val="0022246D"/>
    <w:rsid w:val="00222BFD"/>
    <w:rsid w:val="00222CB1"/>
    <w:rsid w:val="00223CA0"/>
    <w:rsid w:val="00223CCF"/>
    <w:rsid w:val="00224BC2"/>
    <w:rsid w:val="00224D7D"/>
    <w:rsid w:val="002252EE"/>
    <w:rsid w:val="00225328"/>
    <w:rsid w:val="002257FE"/>
    <w:rsid w:val="0022612A"/>
    <w:rsid w:val="00226283"/>
    <w:rsid w:val="00226451"/>
    <w:rsid w:val="002268D4"/>
    <w:rsid w:val="00227147"/>
    <w:rsid w:val="002279EB"/>
    <w:rsid w:val="00227B16"/>
    <w:rsid w:val="00227ECA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958"/>
    <w:rsid w:val="00233B22"/>
    <w:rsid w:val="00233F0C"/>
    <w:rsid w:val="002342A1"/>
    <w:rsid w:val="002342EE"/>
    <w:rsid w:val="002345D0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413D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495"/>
    <w:rsid w:val="00253786"/>
    <w:rsid w:val="00253A60"/>
    <w:rsid w:val="00253D87"/>
    <w:rsid w:val="002540BE"/>
    <w:rsid w:val="002548C3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733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310"/>
    <w:rsid w:val="0026086C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0C81"/>
    <w:rsid w:val="0027111E"/>
    <w:rsid w:val="002711B1"/>
    <w:rsid w:val="0027120D"/>
    <w:rsid w:val="002717D2"/>
    <w:rsid w:val="00271BD6"/>
    <w:rsid w:val="002725FD"/>
    <w:rsid w:val="00272A41"/>
    <w:rsid w:val="00272D51"/>
    <w:rsid w:val="002730C5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7172"/>
    <w:rsid w:val="00277369"/>
    <w:rsid w:val="0027743C"/>
    <w:rsid w:val="002777B5"/>
    <w:rsid w:val="00277AAA"/>
    <w:rsid w:val="00277B0E"/>
    <w:rsid w:val="00277D48"/>
    <w:rsid w:val="00280240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521"/>
    <w:rsid w:val="002827FE"/>
    <w:rsid w:val="00282DC9"/>
    <w:rsid w:val="00282E5D"/>
    <w:rsid w:val="00282ED2"/>
    <w:rsid w:val="002838BF"/>
    <w:rsid w:val="002839E2"/>
    <w:rsid w:val="00283AA5"/>
    <w:rsid w:val="00283CA7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204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DBE"/>
    <w:rsid w:val="00294EA6"/>
    <w:rsid w:val="00295128"/>
    <w:rsid w:val="002951F2"/>
    <w:rsid w:val="002956CB"/>
    <w:rsid w:val="002956E8"/>
    <w:rsid w:val="00295AC6"/>
    <w:rsid w:val="00295C25"/>
    <w:rsid w:val="002961EE"/>
    <w:rsid w:val="002967C3"/>
    <w:rsid w:val="0029711A"/>
    <w:rsid w:val="002972BA"/>
    <w:rsid w:val="00297593"/>
    <w:rsid w:val="002977AD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2FEA"/>
    <w:rsid w:val="002A3630"/>
    <w:rsid w:val="002A3C24"/>
    <w:rsid w:val="002A3F8D"/>
    <w:rsid w:val="002A405C"/>
    <w:rsid w:val="002A4747"/>
    <w:rsid w:val="002A4E5C"/>
    <w:rsid w:val="002A4E7E"/>
    <w:rsid w:val="002A5142"/>
    <w:rsid w:val="002A52C1"/>
    <w:rsid w:val="002A5BB1"/>
    <w:rsid w:val="002A5FA8"/>
    <w:rsid w:val="002A6441"/>
    <w:rsid w:val="002A68D1"/>
    <w:rsid w:val="002A7531"/>
    <w:rsid w:val="002A75C5"/>
    <w:rsid w:val="002A76DE"/>
    <w:rsid w:val="002A7BAC"/>
    <w:rsid w:val="002B0671"/>
    <w:rsid w:val="002B0BD2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EC"/>
    <w:rsid w:val="002B45E5"/>
    <w:rsid w:val="002B5370"/>
    <w:rsid w:val="002B62F9"/>
    <w:rsid w:val="002B669B"/>
    <w:rsid w:val="002B6753"/>
    <w:rsid w:val="002B6C8B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81C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E53"/>
    <w:rsid w:val="002C3036"/>
    <w:rsid w:val="002C30B9"/>
    <w:rsid w:val="002C333E"/>
    <w:rsid w:val="002C36FD"/>
    <w:rsid w:val="002C39C6"/>
    <w:rsid w:val="002C3F85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27F"/>
    <w:rsid w:val="002D27F6"/>
    <w:rsid w:val="002D30D6"/>
    <w:rsid w:val="002D3905"/>
    <w:rsid w:val="002D3D06"/>
    <w:rsid w:val="002D4116"/>
    <w:rsid w:val="002D4132"/>
    <w:rsid w:val="002D42F2"/>
    <w:rsid w:val="002D4479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4A"/>
    <w:rsid w:val="002E32D4"/>
    <w:rsid w:val="002E34B2"/>
    <w:rsid w:val="002E37DF"/>
    <w:rsid w:val="002E3CDB"/>
    <w:rsid w:val="002E40EA"/>
    <w:rsid w:val="002E445F"/>
    <w:rsid w:val="002E4507"/>
    <w:rsid w:val="002E47B2"/>
    <w:rsid w:val="002E4FC2"/>
    <w:rsid w:val="002E5169"/>
    <w:rsid w:val="002E5272"/>
    <w:rsid w:val="002E5A33"/>
    <w:rsid w:val="002E5AC2"/>
    <w:rsid w:val="002E5C41"/>
    <w:rsid w:val="002E60A2"/>
    <w:rsid w:val="002E65C4"/>
    <w:rsid w:val="002E6CDA"/>
    <w:rsid w:val="002E735F"/>
    <w:rsid w:val="002E74C8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6FFC"/>
    <w:rsid w:val="003075DB"/>
    <w:rsid w:val="00307A91"/>
    <w:rsid w:val="0031004F"/>
    <w:rsid w:val="00310162"/>
    <w:rsid w:val="00310A5A"/>
    <w:rsid w:val="00310B9A"/>
    <w:rsid w:val="00310C64"/>
    <w:rsid w:val="00310DF7"/>
    <w:rsid w:val="0031112A"/>
    <w:rsid w:val="003111B2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17F"/>
    <w:rsid w:val="003208D6"/>
    <w:rsid w:val="00320C1C"/>
    <w:rsid w:val="00320D8E"/>
    <w:rsid w:val="003210B8"/>
    <w:rsid w:val="003210E1"/>
    <w:rsid w:val="003213D1"/>
    <w:rsid w:val="0032143A"/>
    <w:rsid w:val="00321AB2"/>
    <w:rsid w:val="00321DC9"/>
    <w:rsid w:val="00321ECD"/>
    <w:rsid w:val="0032231E"/>
    <w:rsid w:val="003226A2"/>
    <w:rsid w:val="003227C6"/>
    <w:rsid w:val="003231BB"/>
    <w:rsid w:val="00323369"/>
    <w:rsid w:val="00323858"/>
    <w:rsid w:val="00324098"/>
    <w:rsid w:val="003240DF"/>
    <w:rsid w:val="0032434A"/>
    <w:rsid w:val="00324AA0"/>
    <w:rsid w:val="00324CDF"/>
    <w:rsid w:val="00324D21"/>
    <w:rsid w:val="0032500D"/>
    <w:rsid w:val="003259BF"/>
    <w:rsid w:val="00325A66"/>
    <w:rsid w:val="00325E4A"/>
    <w:rsid w:val="0032600C"/>
    <w:rsid w:val="00326102"/>
    <w:rsid w:val="003261ED"/>
    <w:rsid w:val="0032708D"/>
    <w:rsid w:val="0032717A"/>
    <w:rsid w:val="00327F59"/>
    <w:rsid w:val="003302E2"/>
    <w:rsid w:val="00330B98"/>
    <w:rsid w:val="00330D9B"/>
    <w:rsid w:val="0033115B"/>
    <w:rsid w:val="003316EB"/>
    <w:rsid w:val="00331716"/>
    <w:rsid w:val="003318D5"/>
    <w:rsid w:val="00331C91"/>
    <w:rsid w:val="00332629"/>
    <w:rsid w:val="00332819"/>
    <w:rsid w:val="00332C71"/>
    <w:rsid w:val="00332D17"/>
    <w:rsid w:val="00332DF3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56A9"/>
    <w:rsid w:val="003357CE"/>
    <w:rsid w:val="00335E4E"/>
    <w:rsid w:val="00336091"/>
    <w:rsid w:val="0033632D"/>
    <w:rsid w:val="003365C8"/>
    <w:rsid w:val="003372E3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838"/>
    <w:rsid w:val="003439D1"/>
    <w:rsid w:val="003439D3"/>
    <w:rsid w:val="00343D88"/>
    <w:rsid w:val="00343EED"/>
    <w:rsid w:val="0034400D"/>
    <w:rsid w:val="003443A5"/>
    <w:rsid w:val="003446A0"/>
    <w:rsid w:val="0034477C"/>
    <w:rsid w:val="0034493C"/>
    <w:rsid w:val="003449AF"/>
    <w:rsid w:val="003450BF"/>
    <w:rsid w:val="00345363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39F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51"/>
    <w:rsid w:val="00354872"/>
    <w:rsid w:val="00354FB6"/>
    <w:rsid w:val="00354FD9"/>
    <w:rsid w:val="00355A1A"/>
    <w:rsid w:val="00355C5F"/>
    <w:rsid w:val="00355DA3"/>
    <w:rsid w:val="003560E1"/>
    <w:rsid w:val="00356217"/>
    <w:rsid w:val="003563DB"/>
    <w:rsid w:val="003563E2"/>
    <w:rsid w:val="0035661D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0909"/>
    <w:rsid w:val="00371265"/>
    <w:rsid w:val="00371908"/>
    <w:rsid w:val="003720F2"/>
    <w:rsid w:val="00372361"/>
    <w:rsid w:val="00372399"/>
    <w:rsid w:val="003726B1"/>
    <w:rsid w:val="0037275C"/>
    <w:rsid w:val="00372B09"/>
    <w:rsid w:val="0037314D"/>
    <w:rsid w:val="003734B7"/>
    <w:rsid w:val="0037368F"/>
    <w:rsid w:val="00373815"/>
    <w:rsid w:val="003738EF"/>
    <w:rsid w:val="00373964"/>
    <w:rsid w:val="00373C89"/>
    <w:rsid w:val="00373DC1"/>
    <w:rsid w:val="003740C4"/>
    <w:rsid w:val="0037463C"/>
    <w:rsid w:val="0037487F"/>
    <w:rsid w:val="00374A58"/>
    <w:rsid w:val="00374F05"/>
    <w:rsid w:val="00374F3D"/>
    <w:rsid w:val="00375474"/>
    <w:rsid w:val="00375729"/>
    <w:rsid w:val="00376168"/>
    <w:rsid w:val="00376832"/>
    <w:rsid w:val="00376984"/>
    <w:rsid w:val="00377D25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C16"/>
    <w:rsid w:val="00382E60"/>
    <w:rsid w:val="0038330B"/>
    <w:rsid w:val="00383511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0F5"/>
    <w:rsid w:val="00390558"/>
    <w:rsid w:val="00390C05"/>
    <w:rsid w:val="00390FF7"/>
    <w:rsid w:val="00391053"/>
    <w:rsid w:val="00391116"/>
    <w:rsid w:val="003914A9"/>
    <w:rsid w:val="00391681"/>
    <w:rsid w:val="003917B0"/>
    <w:rsid w:val="00391862"/>
    <w:rsid w:val="00391EC9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1F2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6AF"/>
    <w:rsid w:val="00396A89"/>
    <w:rsid w:val="00396ACE"/>
    <w:rsid w:val="00397519"/>
    <w:rsid w:val="003978B7"/>
    <w:rsid w:val="00397D9B"/>
    <w:rsid w:val="00397E0B"/>
    <w:rsid w:val="00397E25"/>
    <w:rsid w:val="003A004F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6AB"/>
    <w:rsid w:val="003A289D"/>
    <w:rsid w:val="003A2907"/>
    <w:rsid w:val="003A3002"/>
    <w:rsid w:val="003A3046"/>
    <w:rsid w:val="003A3087"/>
    <w:rsid w:val="003A330D"/>
    <w:rsid w:val="003A358D"/>
    <w:rsid w:val="003A36CD"/>
    <w:rsid w:val="003A3AA8"/>
    <w:rsid w:val="003A3CA6"/>
    <w:rsid w:val="003A3E58"/>
    <w:rsid w:val="003A4B33"/>
    <w:rsid w:val="003A4D5F"/>
    <w:rsid w:val="003A4DF7"/>
    <w:rsid w:val="003A4F9D"/>
    <w:rsid w:val="003A4FA7"/>
    <w:rsid w:val="003A54F1"/>
    <w:rsid w:val="003A574D"/>
    <w:rsid w:val="003A66ED"/>
    <w:rsid w:val="003A6A49"/>
    <w:rsid w:val="003A6B2E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4348"/>
    <w:rsid w:val="003B468D"/>
    <w:rsid w:val="003B46D3"/>
    <w:rsid w:val="003B4E49"/>
    <w:rsid w:val="003B52DD"/>
    <w:rsid w:val="003B5972"/>
    <w:rsid w:val="003B5BA5"/>
    <w:rsid w:val="003B5E6D"/>
    <w:rsid w:val="003B64DD"/>
    <w:rsid w:val="003B6867"/>
    <w:rsid w:val="003B6DDF"/>
    <w:rsid w:val="003B7133"/>
    <w:rsid w:val="003C0415"/>
    <w:rsid w:val="003C07C1"/>
    <w:rsid w:val="003C07FA"/>
    <w:rsid w:val="003C0B9C"/>
    <w:rsid w:val="003C0FC1"/>
    <w:rsid w:val="003C14B0"/>
    <w:rsid w:val="003C156A"/>
    <w:rsid w:val="003C17BC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09E"/>
    <w:rsid w:val="003C5590"/>
    <w:rsid w:val="003C584F"/>
    <w:rsid w:val="003C61FC"/>
    <w:rsid w:val="003C6E5A"/>
    <w:rsid w:val="003C701B"/>
    <w:rsid w:val="003C732A"/>
    <w:rsid w:val="003C7C44"/>
    <w:rsid w:val="003C7DF3"/>
    <w:rsid w:val="003D079E"/>
    <w:rsid w:val="003D08C6"/>
    <w:rsid w:val="003D0CBE"/>
    <w:rsid w:val="003D12B8"/>
    <w:rsid w:val="003D13BB"/>
    <w:rsid w:val="003D254A"/>
    <w:rsid w:val="003D2EAD"/>
    <w:rsid w:val="003D373B"/>
    <w:rsid w:val="003D3D41"/>
    <w:rsid w:val="003D42AA"/>
    <w:rsid w:val="003D4BAC"/>
    <w:rsid w:val="003D4E4F"/>
    <w:rsid w:val="003D58DC"/>
    <w:rsid w:val="003D5F98"/>
    <w:rsid w:val="003D629D"/>
    <w:rsid w:val="003D6469"/>
    <w:rsid w:val="003D6687"/>
    <w:rsid w:val="003D69E3"/>
    <w:rsid w:val="003D6ABF"/>
    <w:rsid w:val="003D6C87"/>
    <w:rsid w:val="003D780E"/>
    <w:rsid w:val="003D78C6"/>
    <w:rsid w:val="003E0066"/>
    <w:rsid w:val="003E0296"/>
    <w:rsid w:val="003E03D0"/>
    <w:rsid w:val="003E042B"/>
    <w:rsid w:val="003E04C7"/>
    <w:rsid w:val="003E0720"/>
    <w:rsid w:val="003E0DBB"/>
    <w:rsid w:val="003E0ED7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4028"/>
    <w:rsid w:val="003E40AC"/>
    <w:rsid w:val="003E42F6"/>
    <w:rsid w:val="003E4425"/>
    <w:rsid w:val="003E45DD"/>
    <w:rsid w:val="003E4689"/>
    <w:rsid w:val="003E4BEA"/>
    <w:rsid w:val="003E4D58"/>
    <w:rsid w:val="003E542B"/>
    <w:rsid w:val="003E54F2"/>
    <w:rsid w:val="003E5643"/>
    <w:rsid w:val="003E57A9"/>
    <w:rsid w:val="003E5919"/>
    <w:rsid w:val="003E6523"/>
    <w:rsid w:val="003E65E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C5D"/>
    <w:rsid w:val="00401E63"/>
    <w:rsid w:val="004022D0"/>
    <w:rsid w:val="00402382"/>
    <w:rsid w:val="00402906"/>
    <w:rsid w:val="00402918"/>
    <w:rsid w:val="00402AC4"/>
    <w:rsid w:val="00403374"/>
    <w:rsid w:val="004033FD"/>
    <w:rsid w:val="004035C2"/>
    <w:rsid w:val="004035F5"/>
    <w:rsid w:val="00403B60"/>
    <w:rsid w:val="00403BAC"/>
    <w:rsid w:val="00403BE8"/>
    <w:rsid w:val="00403E1B"/>
    <w:rsid w:val="00404AE4"/>
    <w:rsid w:val="00404D30"/>
    <w:rsid w:val="00404DE8"/>
    <w:rsid w:val="00404ECF"/>
    <w:rsid w:val="00405687"/>
    <w:rsid w:val="00405C14"/>
    <w:rsid w:val="00405E03"/>
    <w:rsid w:val="00405E1F"/>
    <w:rsid w:val="00405EDB"/>
    <w:rsid w:val="0040613C"/>
    <w:rsid w:val="004065F9"/>
    <w:rsid w:val="004069A7"/>
    <w:rsid w:val="00406E10"/>
    <w:rsid w:val="00406E15"/>
    <w:rsid w:val="00406F7E"/>
    <w:rsid w:val="00407A57"/>
    <w:rsid w:val="00407C0E"/>
    <w:rsid w:val="00407E86"/>
    <w:rsid w:val="004104B1"/>
    <w:rsid w:val="00410C5C"/>
    <w:rsid w:val="00410D48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4A9"/>
    <w:rsid w:val="004139BF"/>
    <w:rsid w:val="00413A1D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1D"/>
    <w:rsid w:val="004161BF"/>
    <w:rsid w:val="004164BA"/>
    <w:rsid w:val="00416575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79"/>
    <w:rsid w:val="00420FE6"/>
    <w:rsid w:val="0042132B"/>
    <w:rsid w:val="004218EB"/>
    <w:rsid w:val="004219B0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475D"/>
    <w:rsid w:val="004357BF"/>
    <w:rsid w:val="00435C18"/>
    <w:rsid w:val="00435F2B"/>
    <w:rsid w:val="00436170"/>
    <w:rsid w:val="004362B0"/>
    <w:rsid w:val="0043631B"/>
    <w:rsid w:val="004364AC"/>
    <w:rsid w:val="004365BD"/>
    <w:rsid w:val="0043691C"/>
    <w:rsid w:val="00436E29"/>
    <w:rsid w:val="0043732C"/>
    <w:rsid w:val="0043750A"/>
    <w:rsid w:val="004377EC"/>
    <w:rsid w:val="00437FDC"/>
    <w:rsid w:val="00440BEF"/>
    <w:rsid w:val="00440EFE"/>
    <w:rsid w:val="0044109D"/>
    <w:rsid w:val="00441370"/>
    <w:rsid w:val="0044169C"/>
    <w:rsid w:val="004416B2"/>
    <w:rsid w:val="004419FB"/>
    <w:rsid w:val="00441A1C"/>
    <w:rsid w:val="00441FA6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731"/>
    <w:rsid w:val="00443AF1"/>
    <w:rsid w:val="00443F4C"/>
    <w:rsid w:val="004444AE"/>
    <w:rsid w:val="0044476D"/>
    <w:rsid w:val="004449EB"/>
    <w:rsid w:val="00444B3D"/>
    <w:rsid w:val="00444C6E"/>
    <w:rsid w:val="00444F6E"/>
    <w:rsid w:val="00445103"/>
    <w:rsid w:val="004451A3"/>
    <w:rsid w:val="004458DB"/>
    <w:rsid w:val="00446405"/>
    <w:rsid w:val="004468B8"/>
    <w:rsid w:val="0044712A"/>
    <w:rsid w:val="0044748C"/>
    <w:rsid w:val="00447529"/>
    <w:rsid w:val="004477FA"/>
    <w:rsid w:val="00447FA7"/>
    <w:rsid w:val="0045047A"/>
    <w:rsid w:val="00450A1D"/>
    <w:rsid w:val="00450FAF"/>
    <w:rsid w:val="004510AD"/>
    <w:rsid w:val="00451416"/>
    <w:rsid w:val="0045255A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286"/>
    <w:rsid w:val="0045563C"/>
    <w:rsid w:val="00455CC9"/>
    <w:rsid w:val="004561D5"/>
    <w:rsid w:val="00456C07"/>
    <w:rsid w:val="004574F2"/>
    <w:rsid w:val="00457655"/>
    <w:rsid w:val="0046023A"/>
    <w:rsid w:val="00460463"/>
    <w:rsid w:val="004607B9"/>
    <w:rsid w:val="00460AC6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4C8"/>
    <w:rsid w:val="0046561D"/>
    <w:rsid w:val="004659B2"/>
    <w:rsid w:val="00465B86"/>
    <w:rsid w:val="00465DAB"/>
    <w:rsid w:val="00465DE0"/>
    <w:rsid w:val="00465E41"/>
    <w:rsid w:val="004664E9"/>
    <w:rsid w:val="0046659F"/>
    <w:rsid w:val="004672DE"/>
    <w:rsid w:val="004676CD"/>
    <w:rsid w:val="00467760"/>
    <w:rsid w:val="00467B7C"/>
    <w:rsid w:val="00471050"/>
    <w:rsid w:val="004716D8"/>
    <w:rsid w:val="004717C0"/>
    <w:rsid w:val="004719FE"/>
    <w:rsid w:val="00471C96"/>
    <w:rsid w:val="00471CD0"/>
    <w:rsid w:val="0047266C"/>
    <w:rsid w:val="00472B3B"/>
    <w:rsid w:val="00472DCB"/>
    <w:rsid w:val="0047343C"/>
    <w:rsid w:val="00473A6F"/>
    <w:rsid w:val="0047423D"/>
    <w:rsid w:val="00474248"/>
    <w:rsid w:val="0047426D"/>
    <w:rsid w:val="00475444"/>
    <w:rsid w:val="0047562A"/>
    <w:rsid w:val="00475882"/>
    <w:rsid w:val="004759AE"/>
    <w:rsid w:val="00476161"/>
    <w:rsid w:val="004761F7"/>
    <w:rsid w:val="00476345"/>
    <w:rsid w:val="00476F6E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2FFE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89"/>
    <w:rsid w:val="00486DFB"/>
    <w:rsid w:val="0048743B"/>
    <w:rsid w:val="004878C2"/>
    <w:rsid w:val="00487B74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93B"/>
    <w:rsid w:val="00493D45"/>
    <w:rsid w:val="00493EDA"/>
    <w:rsid w:val="0049406C"/>
    <w:rsid w:val="004943AD"/>
    <w:rsid w:val="00494781"/>
    <w:rsid w:val="0049671D"/>
    <w:rsid w:val="004968B8"/>
    <w:rsid w:val="00496B13"/>
    <w:rsid w:val="00496E1A"/>
    <w:rsid w:val="0049790D"/>
    <w:rsid w:val="00497916"/>
    <w:rsid w:val="00497B5D"/>
    <w:rsid w:val="004A0498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1CF3"/>
    <w:rsid w:val="004A2116"/>
    <w:rsid w:val="004A21E0"/>
    <w:rsid w:val="004A2517"/>
    <w:rsid w:val="004A2A27"/>
    <w:rsid w:val="004A2C6F"/>
    <w:rsid w:val="004A306D"/>
    <w:rsid w:val="004A353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0BB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237D"/>
    <w:rsid w:val="004B253C"/>
    <w:rsid w:val="004B27EF"/>
    <w:rsid w:val="004B2833"/>
    <w:rsid w:val="004B28B8"/>
    <w:rsid w:val="004B2B44"/>
    <w:rsid w:val="004B2E90"/>
    <w:rsid w:val="004B3045"/>
    <w:rsid w:val="004B3800"/>
    <w:rsid w:val="004B468C"/>
    <w:rsid w:val="004B4C8D"/>
    <w:rsid w:val="004B54D1"/>
    <w:rsid w:val="004B5938"/>
    <w:rsid w:val="004B5B79"/>
    <w:rsid w:val="004B5CC6"/>
    <w:rsid w:val="004B6302"/>
    <w:rsid w:val="004B647D"/>
    <w:rsid w:val="004B6790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1145"/>
    <w:rsid w:val="004C175C"/>
    <w:rsid w:val="004C17A9"/>
    <w:rsid w:val="004C1BB7"/>
    <w:rsid w:val="004C1DBF"/>
    <w:rsid w:val="004C2336"/>
    <w:rsid w:val="004C291E"/>
    <w:rsid w:val="004C39F4"/>
    <w:rsid w:val="004C3A40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236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793"/>
    <w:rsid w:val="004D4B44"/>
    <w:rsid w:val="004D4F98"/>
    <w:rsid w:val="004D5073"/>
    <w:rsid w:val="004D52D3"/>
    <w:rsid w:val="004D58C1"/>
    <w:rsid w:val="004D5D51"/>
    <w:rsid w:val="004D6240"/>
    <w:rsid w:val="004D6619"/>
    <w:rsid w:val="004D6C3B"/>
    <w:rsid w:val="004D7039"/>
    <w:rsid w:val="004D733D"/>
    <w:rsid w:val="004D76CB"/>
    <w:rsid w:val="004D7D60"/>
    <w:rsid w:val="004D7E93"/>
    <w:rsid w:val="004D7ECD"/>
    <w:rsid w:val="004E0144"/>
    <w:rsid w:val="004E05ED"/>
    <w:rsid w:val="004E0F42"/>
    <w:rsid w:val="004E1418"/>
    <w:rsid w:val="004E1465"/>
    <w:rsid w:val="004E19BE"/>
    <w:rsid w:val="004E1FB8"/>
    <w:rsid w:val="004E1FCB"/>
    <w:rsid w:val="004E21D0"/>
    <w:rsid w:val="004E2229"/>
    <w:rsid w:val="004E227C"/>
    <w:rsid w:val="004E22B4"/>
    <w:rsid w:val="004E253B"/>
    <w:rsid w:val="004E2BB0"/>
    <w:rsid w:val="004E31F9"/>
    <w:rsid w:val="004E324D"/>
    <w:rsid w:val="004E3705"/>
    <w:rsid w:val="004E3801"/>
    <w:rsid w:val="004E3C46"/>
    <w:rsid w:val="004E414D"/>
    <w:rsid w:val="004E446A"/>
    <w:rsid w:val="004E461C"/>
    <w:rsid w:val="004E4A45"/>
    <w:rsid w:val="004E4BEE"/>
    <w:rsid w:val="004E4C12"/>
    <w:rsid w:val="004E5F06"/>
    <w:rsid w:val="004E60AC"/>
    <w:rsid w:val="004E6626"/>
    <w:rsid w:val="004E6699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512"/>
    <w:rsid w:val="004F1723"/>
    <w:rsid w:val="004F2122"/>
    <w:rsid w:val="004F2435"/>
    <w:rsid w:val="004F2805"/>
    <w:rsid w:val="004F2880"/>
    <w:rsid w:val="004F298A"/>
    <w:rsid w:val="004F29A7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7130"/>
    <w:rsid w:val="004F742D"/>
    <w:rsid w:val="004F7707"/>
    <w:rsid w:val="004F7896"/>
    <w:rsid w:val="004F7C18"/>
    <w:rsid w:val="004F7C45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2D57"/>
    <w:rsid w:val="00503124"/>
    <w:rsid w:val="00503909"/>
    <w:rsid w:val="0050399D"/>
    <w:rsid w:val="00503C36"/>
    <w:rsid w:val="00503C59"/>
    <w:rsid w:val="00504043"/>
    <w:rsid w:val="005044DB"/>
    <w:rsid w:val="00504DF1"/>
    <w:rsid w:val="005059DF"/>
    <w:rsid w:val="00505E4A"/>
    <w:rsid w:val="00506682"/>
    <w:rsid w:val="0050704E"/>
    <w:rsid w:val="005071F2"/>
    <w:rsid w:val="005074D1"/>
    <w:rsid w:val="005075F5"/>
    <w:rsid w:val="00507863"/>
    <w:rsid w:val="00507A16"/>
    <w:rsid w:val="00507D47"/>
    <w:rsid w:val="005100C2"/>
    <w:rsid w:val="005100E4"/>
    <w:rsid w:val="005103D5"/>
    <w:rsid w:val="00510592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5E"/>
    <w:rsid w:val="00513703"/>
    <w:rsid w:val="00514094"/>
    <w:rsid w:val="005141C7"/>
    <w:rsid w:val="00514A2C"/>
    <w:rsid w:val="00514B55"/>
    <w:rsid w:val="00514E72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A6D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B7A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9CD"/>
    <w:rsid w:val="00536C06"/>
    <w:rsid w:val="00536C32"/>
    <w:rsid w:val="00536C6E"/>
    <w:rsid w:val="005370B5"/>
    <w:rsid w:val="00537B0A"/>
    <w:rsid w:val="0054099D"/>
    <w:rsid w:val="00540A07"/>
    <w:rsid w:val="00540D46"/>
    <w:rsid w:val="005411E8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3F1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EC"/>
    <w:rsid w:val="005535F1"/>
    <w:rsid w:val="005536F1"/>
    <w:rsid w:val="00553B1E"/>
    <w:rsid w:val="00553B3D"/>
    <w:rsid w:val="005549A3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764"/>
    <w:rsid w:val="00560A4A"/>
    <w:rsid w:val="00560DF9"/>
    <w:rsid w:val="00560F95"/>
    <w:rsid w:val="005611B7"/>
    <w:rsid w:val="00561468"/>
    <w:rsid w:val="00561648"/>
    <w:rsid w:val="005618F6"/>
    <w:rsid w:val="00561AB1"/>
    <w:rsid w:val="00561C21"/>
    <w:rsid w:val="00561F24"/>
    <w:rsid w:val="005621C2"/>
    <w:rsid w:val="0056239E"/>
    <w:rsid w:val="00562B10"/>
    <w:rsid w:val="00562D05"/>
    <w:rsid w:val="00562E2F"/>
    <w:rsid w:val="0056316C"/>
    <w:rsid w:val="005632DB"/>
    <w:rsid w:val="0056380D"/>
    <w:rsid w:val="00563A28"/>
    <w:rsid w:val="00563D19"/>
    <w:rsid w:val="00564E59"/>
    <w:rsid w:val="00564F23"/>
    <w:rsid w:val="00565157"/>
    <w:rsid w:val="00565294"/>
    <w:rsid w:val="005652B8"/>
    <w:rsid w:val="005658E7"/>
    <w:rsid w:val="00565968"/>
    <w:rsid w:val="0056668D"/>
    <w:rsid w:val="00567109"/>
    <w:rsid w:val="00567300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AFA"/>
    <w:rsid w:val="00580D3E"/>
    <w:rsid w:val="005810E7"/>
    <w:rsid w:val="005811A3"/>
    <w:rsid w:val="005816BC"/>
    <w:rsid w:val="00581AD7"/>
    <w:rsid w:val="00582748"/>
    <w:rsid w:val="005827E6"/>
    <w:rsid w:val="00582B72"/>
    <w:rsid w:val="00582D48"/>
    <w:rsid w:val="00582EB6"/>
    <w:rsid w:val="00582FC3"/>
    <w:rsid w:val="0058310F"/>
    <w:rsid w:val="005831A3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872A9"/>
    <w:rsid w:val="0058753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391"/>
    <w:rsid w:val="00597A48"/>
    <w:rsid w:val="00597AB2"/>
    <w:rsid w:val="005A0155"/>
    <w:rsid w:val="005A0323"/>
    <w:rsid w:val="005A0854"/>
    <w:rsid w:val="005A08E5"/>
    <w:rsid w:val="005A09BB"/>
    <w:rsid w:val="005A0CDE"/>
    <w:rsid w:val="005A1102"/>
    <w:rsid w:val="005A19A4"/>
    <w:rsid w:val="005A1AC6"/>
    <w:rsid w:val="005A1F0A"/>
    <w:rsid w:val="005A26CE"/>
    <w:rsid w:val="005A2A83"/>
    <w:rsid w:val="005A2B9C"/>
    <w:rsid w:val="005A2D81"/>
    <w:rsid w:val="005A305B"/>
    <w:rsid w:val="005A3219"/>
    <w:rsid w:val="005A3FCA"/>
    <w:rsid w:val="005A4060"/>
    <w:rsid w:val="005A49FA"/>
    <w:rsid w:val="005A4D22"/>
    <w:rsid w:val="005A50F8"/>
    <w:rsid w:val="005A5BF2"/>
    <w:rsid w:val="005A5CBD"/>
    <w:rsid w:val="005A5E77"/>
    <w:rsid w:val="005A5E8B"/>
    <w:rsid w:val="005A60D6"/>
    <w:rsid w:val="005A6834"/>
    <w:rsid w:val="005A6A41"/>
    <w:rsid w:val="005A6BBB"/>
    <w:rsid w:val="005A6C49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13A1"/>
    <w:rsid w:val="005B141A"/>
    <w:rsid w:val="005B196F"/>
    <w:rsid w:val="005B1A61"/>
    <w:rsid w:val="005B1AAE"/>
    <w:rsid w:val="005B1B1C"/>
    <w:rsid w:val="005B1BD2"/>
    <w:rsid w:val="005B2B33"/>
    <w:rsid w:val="005B2C05"/>
    <w:rsid w:val="005B3236"/>
    <w:rsid w:val="005B340F"/>
    <w:rsid w:val="005B342A"/>
    <w:rsid w:val="005B3D42"/>
    <w:rsid w:val="005B3EBE"/>
    <w:rsid w:val="005B4231"/>
    <w:rsid w:val="005B48A3"/>
    <w:rsid w:val="005B4BB6"/>
    <w:rsid w:val="005B50A7"/>
    <w:rsid w:val="005B5F48"/>
    <w:rsid w:val="005B5FF9"/>
    <w:rsid w:val="005B64F8"/>
    <w:rsid w:val="005B67A7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D3"/>
    <w:rsid w:val="005C2D86"/>
    <w:rsid w:val="005C3120"/>
    <w:rsid w:val="005C3651"/>
    <w:rsid w:val="005C39A7"/>
    <w:rsid w:val="005C3A3E"/>
    <w:rsid w:val="005C3F20"/>
    <w:rsid w:val="005C481B"/>
    <w:rsid w:val="005C4869"/>
    <w:rsid w:val="005C49F5"/>
    <w:rsid w:val="005C58F8"/>
    <w:rsid w:val="005C5B49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E0A"/>
    <w:rsid w:val="005D25CA"/>
    <w:rsid w:val="005D26CD"/>
    <w:rsid w:val="005D28D7"/>
    <w:rsid w:val="005D29A5"/>
    <w:rsid w:val="005D2E2A"/>
    <w:rsid w:val="005D30DE"/>
    <w:rsid w:val="005D3216"/>
    <w:rsid w:val="005D323E"/>
    <w:rsid w:val="005D3383"/>
    <w:rsid w:val="005D3829"/>
    <w:rsid w:val="005D38BD"/>
    <w:rsid w:val="005D3EF3"/>
    <w:rsid w:val="005D4607"/>
    <w:rsid w:val="005D49F3"/>
    <w:rsid w:val="005D4EE3"/>
    <w:rsid w:val="005D5BDD"/>
    <w:rsid w:val="005D605E"/>
    <w:rsid w:val="005D61BB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2EE0"/>
    <w:rsid w:val="005E351B"/>
    <w:rsid w:val="005E37ED"/>
    <w:rsid w:val="005E399B"/>
    <w:rsid w:val="005E3E05"/>
    <w:rsid w:val="005E43A4"/>
    <w:rsid w:val="005E471D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0F5F"/>
    <w:rsid w:val="005F1006"/>
    <w:rsid w:val="005F12A6"/>
    <w:rsid w:val="005F14F4"/>
    <w:rsid w:val="005F15D8"/>
    <w:rsid w:val="005F18E6"/>
    <w:rsid w:val="005F1DDF"/>
    <w:rsid w:val="005F25DA"/>
    <w:rsid w:val="005F2EB9"/>
    <w:rsid w:val="005F385C"/>
    <w:rsid w:val="005F39D3"/>
    <w:rsid w:val="005F44A9"/>
    <w:rsid w:val="005F4A61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B60"/>
    <w:rsid w:val="005F7C6E"/>
    <w:rsid w:val="00600565"/>
    <w:rsid w:val="006006EF"/>
    <w:rsid w:val="00600869"/>
    <w:rsid w:val="006014F1"/>
    <w:rsid w:val="00601E12"/>
    <w:rsid w:val="0060258A"/>
    <w:rsid w:val="00602CA4"/>
    <w:rsid w:val="0060467C"/>
    <w:rsid w:val="0060467D"/>
    <w:rsid w:val="0060480D"/>
    <w:rsid w:val="006049A7"/>
    <w:rsid w:val="00605076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A0D"/>
    <w:rsid w:val="00610D76"/>
    <w:rsid w:val="00611E8B"/>
    <w:rsid w:val="0061240C"/>
    <w:rsid w:val="006125DF"/>
    <w:rsid w:val="006133CA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3B0"/>
    <w:rsid w:val="0061683C"/>
    <w:rsid w:val="00616891"/>
    <w:rsid w:val="00616DA3"/>
    <w:rsid w:val="00616E57"/>
    <w:rsid w:val="00616FA3"/>
    <w:rsid w:val="0061751C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0FDA"/>
    <w:rsid w:val="006210C0"/>
    <w:rsid w:val="006216E0"/>
    <w:rsid w:val="0062171D"/>
    <w:rsid w:val="00621D8A"/>
    <w:rsid w:val="006224FF"/>
    <w:rsid w:val="0062251F"/>
    <w:rsid w:val="00622AC7"/>
    <w:rsid w:val="00622BDC"/>
    <w:rsid w:val="00622BE2"/>
    <w:rsid w:val="00622EF7"/>
    <w:rsid w:val="00622FF6"/>
    <w:rsid w:val="00623068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0EFE"/>
    <w:rsid w:val="0063111D"/>
    <w:rsid w:val="006318A8"/>
    <w:rsid w:val="00631B2C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4FB9"/>
    <w:rsid w:val="00636AC6"/>
    <w:rsid w:val="00636B9C"/>
    <w:rsid w:val="00637029"/>
    <w:rsid w:val="0063702C"/>
    <w:rsid w:val="006370CD"/>
    <w:rsid w:val="00637551"/>
    <w:rsid w:val="0063778C"/>
    <w:rsid w:val="00640003"/>
    <w:rsid w:val="006401F9"/>
    <w:rsid w:val="00640904"/>
    <w:rsid w:val="00640CDE"/>
    <w:rsid w:val="006410D1"/>
    <w:rsid w:val="00641691"/>
    <w:rsid w:val="00641749"/>
    <w:rsid w:val="00641C5A"/>
    <w:rsid w:val="00641DC2"/>
    <w:rsid w:val="00641FA0"/>
    <w:rsid w:val="00642563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ABB"/>
    <w:rsid w:val="00647DC5"/>
    <w:rsid w:val="00650026"/>
    <w:rsid w:val="006501B6"/>
    <w:rsid w:val="006504D9"/>
    <w:rsid w:val="0065055B"/>
    <w:rsid w:val="0065102C"/>
    <w:rsid w:val="00651602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6E1"/>
    <w:rsid w:val="00653888"/>
    <w:rsid w:val="00653FCA"/>
    <w:rsid w:val="00654122"/>
    <w:rsid w:val="006542D9"/>
    <w:rsid w:val="006545C6"/>
    <w:rsid w:val="00654ACD"/>
    <w:rsid w:val="00654CD0"/>
    <w:rsid w:val="00654F61"/>
    <w:rsid w:val="006553AA"/>
    <w:rsid w:val="00655877"/>
    <w:rsid w:val="006558DE"/>
    <w:rsid w:val="0065620A"/>
    <w:rsid w:val="00656579"/>
    <w:rsid w:val="00656F11"/>
    <w:rsid w:val="00657164"/>
    <w:rsid w:val="0065716B"/>
    <w:rsid w:val="00657717"/>
    <w:rsid w:val="00657958"/>
    <w:rsid w:val="00657EFD"/>
    <w:rsid w:val="00657F28"/>
    <w:rsid w:val="0066059F"/>
    <w:rsid w:val="00661290"/>
    <w:rsid w:val="00661B82"/>
    <w:rsid w:val="0066277A"/>
    <w:rsid w:val="0066309C"/>
    <w:rsid w:val="006632F2"/>
    <w:rsid w:val="00663335"/>
    <w:rsid w:val="0066378A"/>
    <w:rsid w:val="00664027"/>
    <w:rsid w:val="0066415B"/>
    <w:rsid w:val="00664462"/>
    <w:rsid w:val="00664618"/>
    <w:rsid w:val="0066480C"/>
    <w:rsid w:val="00664B29"/>
    <w:rsid w:val="00665F84"/>
    <w:rsid w:val="00665FD6"/>
    <w:rsid w:val="00666C31"/>
    <w:rsid w:val="006672BD"/>
    <w:rsid w:val="006675D3"/>
    <w:rsid w:val="00667645"/>
    <w:rsid w:val="00670107"/>
    <w:rsid w:val="006701A0"/>
    <w:rsid w:val="00670344"/>
    <w:rsid w:val="006705CF"/>
    <w:rsid w:val="0067069B"/>
    <w:rsid w:val="00671188"/>
    <w:rsid w:val="00671789"/>
    <w:rsid w:val="00671AF0"/>
    <w:rsid w:val="006720F9"/>
    <w:rsid w:val="00673287"/>
    <w:rsid w:val="006736D2"/>
    <w:rsid w:val="00673B4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1CE"/>
    <w:rsid w:val="00676420"/>
    <w:rsid w:val="006767B9"/>
    <w:rsid w:val="00676DE6"/>
    <w:rsid w:val="006777C4"/>
    <w:rsid w:val="00677994"/>
    <w:rsid w:val="00677B52"/>
    <w:rsid w:val="00677BD0"/>
    <w:rsid w:val="00680881"/>
    <w:rsid w:val="00680FC0"/>
    <w:rsid w:val="0068194D"/>
    <w:rsid w:val="00681BFA"/>
    <w:rsid w:val="00681C7D"/>
    <w:rsid w:val="0068214D"/>
    <w:rsid w:val="00683248"/>
    <w:rsid w:val="00683983"/>
    <w:rsid w:val="00684889"/>
    <w:rsid w:val="006850FE"/>
    <w:rsid w:val="0068517E"/>
    <w:rsid w:val="00685392"/>
    <w:rsid w:val="00685582"/>
    <w:rsid w:val="00685AAD"/>
    <w:rsid w:val="00685B3D"/>
    <w:rsid w:val="006863C0"/>
    <w:rsid w:val="006869F8"/>
    <w:rsid w:val="00686A00"/>
    <w:rsid w:val="00686CB4"/>
    <w:rsid w:val="006873E7"/>
    <w:rsid w:val="006876AB"/>
    <w:rsid w:val="0068771D"/>
    <w:rsid w:val="0068774B"/>
    <w:rsid w:val="00687B7D"/>
    <w:rsid w:val="00687CB2"/>
    <w:rsid w:val="00687CDB"/>
    <w:rsid w:val="00687CE5"/>
    <w:rsid w:val="00687D51"/>
    <w:rsid w:val="006900F6"/>
    <w:rsid w:val="0069050F"/>
    <w:rsid w:val="00690AE9"/>
    <w:rsid w:val="00690E6A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368"/>
    <w:rsid w:val="00694939"/>
    <w:rsid w:val="00694B50"/>
    <w:rsid w:val="00694B75"/>
    <w:rsid w:val="00694E35"/>
    <w:rsid w:val="00694F1B"/>
    <w:rsid w:val="0069505B"/>
    <w:rsid w:val="00695361"/>
    <w:rsid w:val="006954CE"/>
    <w:rsid w:val="006956C5"/>
    <w:rsid w:val="006959D0"/>
    <w:rsid w:val="00695BEF"/>
    <w:rsid w:val="0069613A"/>
    <w:rsid w:val="00696283"/>
    <w:rsid w:val="00696437"/>
    <w:rsid w:val="00696632"/>
    <w:rsid w:val="006966BA"/>
    <w:rsid w:val="006968E7"/>
    <w:rsid w:val="006969BE"/>
    <w:rsid w:val="00696A4E"/>
    <w:rsid w:val="00697854"/>
    <w:rsid w:val="006978D1"/>
    <w:rsid w:val="00697933"/>
    <w:rsid w:val="00697EB1"/>
    <w:rsid w:val="006A047B"/>
    <w:rsid w:val="006A0793"/>
    <w:rsid w:val="006A0BC4"/>
    <w:rsid w:val="006A105F"/>
    <w:rsid w:val="006A1158"/>
    <w:rsid w:val="006A12FD"/>
    <w:rsid w:val="006A17CD"/>
    <w:rsid w:val="006A181D"/>
    <w:rsid w:val="006A1E77"/>
    <w:rsid w:val="006A212F"/>
    <w:rsid w:val="006A21F5"/>
    <w:rsid w:val="006A2285"/>
    <w:rsid w:val="006A2381"/>
    <w:rsid w:val="006A259D"/>
    <w:rsid w:val="006A2748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0A"/>
    <w:rsid w:val="006A6379"/>
    <w:rsid w:val="006A694F"/>
    <w:rsid w:val="006A6D28"/>
    <w:rsid w:val="006A6E95"/>
    <w:rsid w:val="006A6F35"/>
    <w:rsid w:val="006A708A"/>
    <w:rsid w:val="006A7645"/>
    <w:rsid w:val="006A76EC"/>
    <w:rsid w:val="006A78EF"/>
    <w:rsid w:val="006A7B81"/>
    <w:rsid w:val="006A7FC8"/>
    <w:rsid w:val="006B0242"/>
    <w:rsid w:val="006B03BD"/>
    <w:rsid w:val="006B047B"/>
    <w:rsid w:val="006B06BE"/>
    <w:rsid w:val="006B072D"/>
    <w:rsid w:val="006B0790"/>
    <w:rsid w:val="006B123B"/>
    <w:rsid w:val="006B1953"/>
    <w:rsid w:val="006B1C11"/>
    <w:rsid w:val="006B2118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27A"/>
    <w:rsid w:val="006B6477"/>
    <w:rsid w:val="006B6555"/>
    <w:rsid w:val="006B65F9"/>
    <w:rsid w:val="006B69AB"/>
    <w:rsid w:val="006B7445"/>
    <w:rsid w:val="006B7B02"/>
    <w:rsid w:val="006B7B51"/>
    <w:rsid w:val="006B7C26"/>
    <w:rsid w:val="006B7D22"/>
    <w:rsid w:val="006B7E47"/>
    <w:rsid w:val="006C02C2"/>
    <w:rsid w:val="006C043E"/>
    <w:rsid w:val="006C0894"/>
    <w:rsid w:val="006C08BA"/>
    <w:rsid w:val="006C09E0"/>
    <w:rsid w:val="006C0EA7"/>
    <w:rsid w:val="006C0ECF"/>
    <w:rsid w:val="006C1370"/>
    <w:rsid w:val="006C148A"/>
    <w:rsid w:val="006C1C38"/>
    <w:rsid w:val="006C1C6C"/>
    <w:rsid w:val="006C23B8"/>
    <w:rsid w:val="006C2CF2"/>
    <w:rsid w:val="006C2ED6"/>
    <w:rsid w:val="006C3212"/>
    <w:rsid w:val="006C3366"/>
    <w:rsid w:val="006C40C9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039"/>
    <w:rsid w:val="006D3E3A"/>
    <w:rsid w:val="006D40A8"/>
    <w:rsid w:val="006D4123"/>
    <w:rsid w:val="006D4941"/>
    <w:rsid w:val="006D49E2"/>
    <w:rsid w:val="006D4AA8"/>
    <w:rsid w:val="006D547B"/>
    <w:rsid w:val="006D5827"/>
    <w:rsid w:val="006D64E5"/>
    <w:rsid w:val="006D652A"/>
    <w:rsid w:val="006D68B2"/>
    <w:rsid w:val="006D69CF"/>
    <w:rsid w:val="006D6D7B"/>
    <w:rsid w:val="006D6F38"/>
    <w:rsid w:val="006D7154"/>
    <w:rsid w:val="006D72E3"/>
    <w:rsid w:val="006D748D"/>
    <w:rsid w:val="006D7AA3"/>
    <w:rsid w:val="006D7E52"/>
    <w:rsid w:val="006E0477"/>
    <w:rsid w:val="006E05E0"/>
    <w:rsid w:val="006E0CD3"/>
    <w:rsid w:val="006E1200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237"/>
    <w:rsid w:val="006E583F"/>
    <w:rsid w:val="006E5846"/>
    <w:rsid w:val="006E58D5"/>
    <w:rsid w:val="006E5968"/>
    <w:rsid w:val="006E5FFA"/>
    <w:rsid w:val="006E69F0"/>
    <w:rsid w:val="006E6FE3"/>
    <w:rsid w:val="006E7630"/>
    <w:rsid w:val="006E79AE"/>
    <w:rsid w:val="006E7CF8"/>
    <w:rsid w:val="006F0601"/>
    <w:rsid w:val="006F074E"/>
    <w:rsid w:val="006F0E36"/>
    <w:rsid w:val="006F0E6F"/>
    <w:rsid w:val="006F0F08"/>
    <w:rsid w:val="006F1522"/>
    <w:rsid w:val="006F1CBA"/>
    <w:rsid w:val="006F1DBE"/>
    <w:rsid w:val="006F2289"/>
    <w:rsid w:val="006F2498"/>
    <w:rsid w:val="006F2AB8"/>
    <w:rsid w:val="006F2D5E"/>
    <w:rsid w:val="006F318E"/>
    <w:rsid w:val="006F4BF1"/>
    <w:rsid w:val="006F5C7B"/>
    <w:rsid w:val="006F635F"/>
    <w:rsid w:val="006F6409"/>
    <w:rsid w:val="006F669B"/>
    <w:rsid w:val="006F6A1D"/>
    <w:rsid w:val="006F6E15"/>
    <w:rsid w:val="006F7008"/>
    <w:rsid w:val="006F7A80"/>
    <w:rsid w:val="00700045"/>
    <w:rsid w:val="0070017C"/>
    <w:rsid w:val="0070037E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959"/>
    <w:rsid w:val="00703B57"/>
    <w:rsid w:val="00703D28"/>
    <w:rsid w:val="00704B45"/>
    <w:rsid w:val="00704BCE"/>
    <w:rsid w:val="00704E8A"/>
    <w:rsid w:val="007050E6"/>
    <w:rsid w:val="007055AE"/>
    <w:rsid w:val="0070574B"/>
    <w:rsid w:val="00705930"/>
    <w:rsid w:val="00705EB8"/>
    <w:rsid w:val="00706948"/>
    <w:rsid w:val="00706D7C"/>
    <w:rsid w:val="00706E2B"/>
    <w:rsid w:val="00706FCD"/>
    <w:rsid w:val="00707072"/>
    <w:rsid w:val="007073CD"/>
    <w:rsid w:val="0070750C"/>
    <w:rsid w:val="00707A66"/>
    <w:rsid w:val="00710470"/>
    <w:rsid w:val="00710618"/>
    <w:rsid w:val="0071063C"/>
    <w:rsid w:val="0071076E"/>
    <w:rsid w:val="007109A5"/>
    <w:rsid w:val="00710C51"/>
    <w:rsid w:val="007113B2"/>
    <w:rsid w:val="00711814"/>
    <w:rsid w:val="00711928"/>
    <w:rsid w:val="00711B82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5AE"/>
    <w:rsid w:val="00721D7B"/>
    <w:rsid w:val="007228FA"/>
    <w:rsid w:val="007229BE"/>
    <w:rsid w:val="00722CF3"/>
    <w:rsid w:val="00722F5D"/>
    <w:rsid w:val="00723292"/>
    <w:rsid w:val="0072342B"/>
    <w:rsid w:val="00723552"/>
    <w:rsid w:val="007242A3"/>
    <w:rsid w:val="00724521"/>
    <w:rsid w:val="00724C58"/>
    <w:rsid w:val="00724D59"/>
    <w:rsid w:val="00724ECE"/>
    <w:rsid w:val="007254B1"/>
    <w:rsid w:val="00725C53"/>
    <w:rsid w:val="00725D30"/>
    <w:rsid w:val="007262FE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8EA"/>
    <w:rsid w:val="00735B58"/>
    <w:rsid w:val="00735CD0"/>
    <w:rsid w:val="007363C7"/>
    <w:rsid w:val="007367F0"/>
    <w:rsid w:val="0073691C"/>
    <w:rsid w:val="0073743F"/>
    <w:rsid w:val="0073774A"/>
    <w:rsid w:val="007400B0"/>
    <w:rsid w:val="00740246"/>
    <w:rsid w:val="00740736"/>
    <w:rsid w:val="00740A52"/>
    <w:rsid w:val="00740C80"/>
    <w:rsid w:val="00740E4A"/>
    <w:rsid w:val="0074105F"/>
    <w:rsid w:val="00741287"/>
    <w:rsid w:val="007418C1"/>
    <w:rsid w:val="00741D1D"/>
    <w:rsid w:val="007430FE"/>
    <w:rsid w:val="007433B1"/>
    <w:rsid w:val="00744017"/>
    <w:rsid w:val="007441D5"/>
    <w:rsid w:val="007448D6"/>
    <w:rsid w:val="00744C61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BBF"/>
    <w:rsid w:val="00747DC9"/>
    <w:rsid w:val="00750639"/>
    <w:rsid w:val="007508D8"/>
    <w:rsid w:val="00750BB1"/>
    <w:rsid w:val="00750BDB"/>
    <w:rsid w:val="00750DFE"/>
    <w:rsid w:val="00751A91"/>
    <w:rsid w:val="00751EA5"/>
    <w:rsid w:val="00752969"/>
    <w:rsid w:val="007530D7"/>
    <w:rsid w:val="00753308"/>
    <w:rsid w:val="007536E6"/>
    <w:rsid w:val="00754084"/>
    <w:rsid w:val="00754AF5"/>
    <w:rsid w:val="00754BBE"/>
    <w:rsid w:val="00754FF4"/>
    <w:rsid w:val="00755188"/>
    <w:rsid w:val="00755A75"/>
    <w:rsid w:val="00756188"/>
    <w:rsid w:val="007563A3"/>
    <w:rsid w:val="007563E7"/>
    <w:rsid w:val="00756FE1"/>
    <w:rsid w:val="0075720A"/>
    <w:rsid w:val="00757807"/>
    <w:rsid w:val="00757841"/>
    <w:rsid w:val="00757CC2"/>
    <w:rsid w:val="00757D97"/>
    <w:rsid w:val="007601AD"/>
    <w:rsid w:val="0076080A"/>
    <w:rsid w:val="007608AE"/>
    <w:rsid w:val="00760A0F"/>
    <w:rsid w:val="00760ABE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DE5"/>
    <w:rsid w:val="00772112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C3"/>
    <w:rsid w:val="00773DFC"/>
    <w:rsid w:val="007740D7"/>
    <w:rsid w:val="00774A44"/>
    <w:rsid w:val="00775049"/>
    <w:rsid w:val="00775248"/>
    <w:rsid w:val="00775677"/>
    <w:rsid w:val="0077569A"/>
    <w:rsid w:val="00775B41"/>
    <w:rsid w:val="00775D82"/>
    <w:rsid w:val="007763D7"/>
    <w:rsid w:val="00776424"/>
    <w:rsid w:val="007764A1"/>
    <w:rsid w:val="00776DEA"/>
    <w:rsid w:val="007770C9"/>
    <w:rsid w:val="00777646"/>
    <w:rsid w:val="007806B1"/>
    <w:rsid w:val="00780B01"/>
    <w:rsid w:val="007817D9"/>
    <w:rsid w:val="00781C4A"/>
    <w:rsid w:val="00781DC6"/>
    <w:rsid w:val="007826D5"/>
    <w:rsid w:val="00782752"/>
    <w:rsid w:val="00782833"/>
    <w:rsid w:val="00783C35"/>
    <w:rsid w:val="007849B2"/>
    <w:rsid w:val="00784B27"/>
    <w:rsid w:val="00784C59"/>
    <w:rsid w:val="00784FA3"/>
    <w:rsid w:val="00785335"/>
    <w:rsid w:val="0078574D"/>
    <w:rsid w:val="00785DD2"/>
    <w:rsid w:val="00786AFA"/>
    <w:rsid w:val="00786F5C"/>
    <w:rsid w:val="00787201"/>
    <w:rsid w:val="00787AD5"/>
    <w:rsid w:val="0079019B"/>
    <w:rsid w:val="00790408"/>
    <w:rsid w:val="00790626"/>
    <w:rsid w:val="007908A2"/>
    <w:rsid w:val="00790E16"/>
    <w:rsid w:val="00791073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3E2A"/>
    <w:rsid w:val="0079421D"/>
    <w:rsid w:val="007952AA"/>
    <w:rsid w:val="0079572D"/>
    <w:rsid w:val="00796194"/>
    <w:rsid w:val="0079619C"/>
    <w:rsid w:val="00796C5D"/>
    <w:rsid w:val="00797332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047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35E"/>
    <w:rsid w:val="007A6A66"/>
    <w:rsid w:val="007A6BCF"/>
    <w:rsid w:val="007A783A"/>
    <w:rsid w:val="007B0055"/>
    <w:rsid w:val="007B037E"/>
    <w:rsid w:val="007B0556"/>
    <w:rsid w:val="007B08B2"/>
    <w:rsid w:val="007B08DA"/>
    <w:rsid w:val="007B0DBA"/>
    <w:rsid w:val="007B0FF9"/>
    <w:rsid w:val="007B1165"/>
    <w:rsid w:val="007B1357"/>
    <w:rsid w:val="007B14AE"/>
    <w:rsid w:val="007B158F"/>
    <w:rsid w:val="007B16F5"/>
    <w:rsid w:val="007B1BDF"/>
    <w:rsid w:val="007B2318"/>
    <w:rsid w:val="007B2CC0"/>
    <w:rsid w:val="007B32BE"/>
    <w:rsid w:val="007B3322"/>
    <w:rsid w:val="007B35F0"/>
    <w:rsid w:val="007B36B7"/>
    <w:rsid w:val="007B3D9D"/>
    <w:rsid w:val="007B3E37"/>
    <w:rsid w:val="007B4330"/>
    <w:rsid w:val="007B4439"/>
    <w:rsid w:val="007B4AB5"/>
    <w:rsid w:val="007B50CE"/>
    <w:rsid w:val="007B53B0"/>
    <w:rsid w:val="007B5743"/>
    <w:rsid w:val="007B5C8B"/>
    <w:rsid w:val="007B6258"/>
    <w:rsid w:val="007B690E"/>
    <w:rsid w:val="007B6B61"/>
    <w:rsid w:val="007B6C9C"/>
    <w:rsid w:val="007B7B15"/>
    <w:rsid w:val="007B7CE0"/>
    <w:rsid w:val="007B7D3C"/>
    <w:rsid w:val="007B7D81"/>
    <w:rsid w:val="007C03BB"/>
    <w:rsid w:val="007C0865"/>
    <w:rsid w:val="007C0C03"/>
    <w:rsid w:val="007C0E94"/>
    <w:rsid w:val="007C1029"/>
    <w:rsid w:val="007C1911"/>
    <w:rsid w:val="007C1CA8"/>
    <w:rsid w:val="007C2176"/>
    <w:rsid w:val="007C21A0"/>
    <w:rsid w:val="007C2525"/>
    <w:rsid w:val="007C2B1C"/>
    <w:rsid w:val="007C2D44"/>
    <w:rsid w:val="007C38B7"/>
    <w:rsid w:val="007C3A3A"/>
    <w:rsid w:val="007C4252"/>
    <w:rsid w:val="007C48FC"/>
    <w:rsid w:val="007C4D7D"/>
    <w:rsid w:val="007C514D"/>
    <w:rsid w:val="007C5502"/>
    <w:rsid w:val="007C5738"/>
    <w:rsid w:val="007C6C77"/>
    <w:rsid w:val="007C76B7"/>
    <w:rsid w:val="007D0008"/>
    <w:rsid w:val="007D0024"/>
    <w:rsid w:val="007D010A"/>
    <w:rsid w:val="007D0353"/>
    <w:rsid w:val="007D060F"/>
    <w:rsid w:val="007D06EB"/>
    <w:rsid w:val="007D0963"/>
    <w:rsid w:val="007D0A36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007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4E04"/>
    <w:rsid w:val="007D5549"/>
    <w:rsid w:val="007D57BF"/>
    <w:rsid w:val="007D582A"/>
    <w:rsid w:val="007D612D"/>
    <w:rsid w:val="007D654D"/>
    <w:rsid w:val="007D67BB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4CB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574"/>
    <w:rsid w:val="007E753F"/>
    <w:rsid w:val="007E76F6"/>
    <w:rsid w:val="007E7A69"/>
    <w:rsid w:val="007E7CB8"/>
    <w:rsid w:val="007F07B1"/>
    <w:rsid w:val="007F0DAB"/>
    <w:rsid w:val="007F105F"/>
    <w:rsid w:val="007F119C"/>
    <w:rsid w:val="007F15EF"/>
    <w:rsid w:val="007F1905"/>
    <w:rsid w:val="007F1C6E"/>
    <w:rsid w:val="007F20BA"/>
    <w:rsid w:val="007F2ACB"/>
    <w:rsid w:val="007F3445"/>
    <w:rsid w:val="007F35DC"/>
    <w:rsid w:val="007F3E02"/>
    <w:rsid w:val="007F4127"/>
    <w:rsid w:val="007F4ADD"/>
    <w:rsid w:val="007F53EF"/>
    <w:rsid w:val="007F5A8F"/>
    <w:rsid w:val="007F5C3D"/>
    <w:rsid w:val="007F6362"/>
    <w:rsid w:val="007F6576"/>
    <w:rsid w:val="007F660B"/>
    <w:rsid w:val="007F6DEC"/>
    <w:rsid w:val="007F72EB"/>
    <w:rsid w:val="007F77AD"/>
    <w:rsid w:val="00800025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A99"/>
    <w:rsid w:val="00801C7A"/>
    <w:rsid w:val="00801C9E"/>
    <w:rsid w:val="008021CC"/>
    <w:rsid w:val="00802982"/>
    <w:rsid w:val="00802BD9"/>
    <w:rsid w:val="00802E2A"/>
    <w:rsid w:val="00803188"/>
    <w:rsid w:val="0080360B"/>
    <w:rsid w:val="00803999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BA0"/>
    <w:rsid w:val="00805C61"/>
    <w:rsid w:val="00805DC5"/>
    <w:rsid w:val="00805F04"/>
    <w:rsid w:val="0080609C"/>
    <w:rsid w:val="008068C1"/>
    <w:rsid w:val="008069B0"/>
    <w:rsid w:val="008070D7"/>
    <w:rsid w:val="00807315"/>
    <w:rsid w:val="00807468"/>
    <w:rsid w:val="00807DD7"/>
    <w:rsid w:val="00810616"/>
    <w:rsid w:val="00810D6E"/>
    <w:rsid w:val="00810F8F"/>
    <w:rsid w:val="00811A1E"/>
    <w:rsid w:val="008120C9"/>
    <w:rsid w:val="00812480"/>
    <w:rsid w:val="008124B5"/>
    <w:rsid w:val="008124F2"/>
    <w:rsid w:val="00812909"/>
    <w:rsid w:val="00812D81"/>
    <w:rsid w:val="00813092"/>
    <w:rsid w:val="008134E1"/>
    <w:rsid w:val="0081372A"/>
    <w:rsid w:val="0081386F"/>
    <w:rsid w:val="008138AC"/>
    <w:rsid w:val="00813A9D"/>
    <w:rsid w:val="00813BA2"/>
    <w:rsid w:val="008144D3"/>
    <w:rsid w:val="008148CD"/>
    <w:rsid w:val="00814AA3"/>
    <w:rsid w:val="008151FA"/>
    <w:rsid w:val="00815A6C"/>
    <w:rsid w:val="00815B38"/>
    <w:rsid w:val="00815F2A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CF9"/>
    <w:rsid w:val="00822D66"/>
    <w:rsid w:val="00824014"/>
    <w:rsid w:val="008240ED"/>
    <w:rsid w:val="008243E6"/>
    <w:rsid w:val="008248FC"/>
    <w:rsid w:val="008249EB"/>
    <w:rsid w:val="00825897"/>
    <w:rsid w:val="00826234"/>
    <w:rsid w:val="008266D4"/>
    <w:rsid w:val="008266F2"/>
    <w:rsid w:val="008268E1"/>
    <w:rsid w:val="008269DE"/>
    <w:rsid w:val="00826C79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836"/>
    <w:rsid w:val="00833EF0"/>
    <w:rsid w:val="00833F1D"/>
    <w:rsid w:val="008345BD"/>
    <w:rsid w:val="00834956"/>
    <w:rsid w:val="00834CB9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677"/>
    <w:rsid w:val="0084480D"/>
    <w:rsid w:val="0084481B"/>
    <w:rsid w:val="008454D3"/>
    <w:rsid w:val="00845651"/>
    <w:rsid w:val="0084567E"/>
    <w:rsid w:val="008456FD"/>
    <w:rsid w:val="00845D00"/>
    <w:rsid w:val="00845F87"/>
    <w:rsid w:val="00846128"/>
    <w:rsid w:val="00846411"/>
    <w:rsid w:val="00847422"/>
    <w:rsid w:val="008505A6"/>
    <w:rsid w:val="00850719"/>
    <w:rsid w:val="00850AD8"/>
    <w:rsid w:val="008513F4"/>
    <w:rsid w:val="0085181B"/>
    <w:rsid w:val="00851F8B"/>
    <w:rsid w:val="008523FA"/>
    <w:rsid w:val="0085304B"/>
    <w:rsid w:val="008535E2"/>
    <w:rsid w:val="008537CD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DE"/>
    <w:rsid w:val="00855FE9"/>
    <w:rsid w:val="0085638D"/>
    <w:rsid w:val="0085653C"/>
    <w:rsid w:val="00856761"/>
    <w:rsid w:val="00856D09"/>
    <w:rsid w:val="0085701C"/>
    <w:rsid w:val="00857054"/>
    <w:rsid w:val="00857216"/>
    <w:rsid w:val="00857A40"/>
    <w:rsid w:val="0086009A"/>
    <w:rsid w:val="0086032B"/>
    <w:rsid w:val="00860889"/>
    <w:rsid w:val="008614BC"/>
    <w:rsid w:val="00861624"/>
    <w:rsid w:val="00861B1B"/>
    <w:rsid w:val="00861C8A"/>
    <w:rsid w:val="00861F5F"/>
    <w:rsid w:val="00862036"/>
    <w:rsid w:val="0086240E"/>
    <w:rsid w:val="00862439"/>
    <w:rsid w:val="008627BC"/>
    <w:rsid w:val="008628C8"/>
    <w:rsid w:val="00862C2F"/>
    <w:rsid w:val="00862F8B"/>
    <w:rsid w:val="0086348E"/>
    <w:rsid w:val="00863798"/>
    <w:rsid w:val="00863886"/>
    <w:rsid w:val="0086394E"/>
    <w:rsid w:val="00864028"/>
    <w:rsid w:val="00864054"/>
    <w:rsid w:val="00864582"/>
    <w:rsid w:val="0086477D"/>
    <w:rsid w:val="00864B1C"/>
    <w:rsid w:val="00864F54"/>
    <w:rsid w:val="0086551F"/>
    <w:rsid w:val="00865BD4"/>
    <w:rsid w:val="00865C5E"/>
    <w:rsid w:val="008665EC"/>
    <w:rsid w:val="00866EB4"/>
    <w:rsid w:val="0086794B"/>
    <w:rsid w:val="00867BEC"/>
    <w:rsid w:val="00867F43"/>
    <w:rsid w:val="00870058"/>
    <w:rsid w:val="0087008D"/>
    <w:rsid w:val="0087027F"/>
    <w:rsid w:val="008703CA"/>
    <w:rsid w:val="00870425"/>
    <w:rsid w:val="00870C09"/>
    <w:rsid w:val="00870D56"/>
    <w:rsid w:val="00870EF0"/>
    <w:rsid w:val="00870F08"/>
    <w:rsid w:val="00870F78"/>
    <w:rsid w:val="008713CB"/>
    <w:rsid w:val="00871594"/>
    <w:rsid w:val="00872355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4DDE"/>
    <w:rsid w:val="00875843"/>
    <w:rsid w:val="00875AF1"/>
    <w:rsid w:val="00875C81"/>
    <w:rsid w:val="00875E2E"/>
    <w:rsid w:val="00876F59"/>
    <w:rsid w:val="00877116"/>
    <w:rsid w:val="008779CD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19A"/>
    <w:rsid w:val="008824EE"/>
    <w:rsid w:val="00882581"/>
    <w:rsid w:val="0088275A"/>
    <w:rsid w:val="00882ABE"/>
    <w:rsid w:val="00884791"/>
    <w:rsid w:val="00885010"/>
    <w:rsid w:val="008850CB"/>
    <w:rsid w:val="0088531F"/>
    <w:rsid w:val="00885732"/>
    <w:rsid w:val="00885895"/>
    <w:rsid w:val="00885ABB"/>
    <w:rsid w:val="00885B72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0B41"/>
    <w:rsid w:val="00891144"/>
    <w:rsid w:val="0089118C"/>
    <w:rsid w:val="008916B8"/>
    <w:rsid w:val="0089174C"/>
    <w:rsid w:val="00891BA5"/>
    <w:rsid w:val="00891C16"/>
    <w:rsid w:val="00891E97"/>
    <w:rsid w:val="00891F93"/>
    <w:rsid w:val="0089234E"/>
    <w:rsid w:val="008925AB"/>
    <w:rsid w:val="00892687"/>
    <w:rsid w:val="0089284F"/>
    <w:rsid w:val="008936AE"/>
    <w:rsid w:val="00894229"/>
    <w:rsid w:val="00894495"/>
    <w:rsid w:val="008947D9"/>
    <w:rsid w:val="00894859"/>
    <w:rsid w:val="00894DA8"/>
    <w:rsid w:val="00895242"/>
    <w:rsid w:val="008958A3"/>
    <w:rsid w:val="00896091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6B7"/>
    <w:rsid w:val="008A0BCE"/>
    <w:rsid w:val="008A1129"/>
    <w:rsid w:val="008A140F"/>
    <w:rsid w:val="008A1B80"/>
    <w:rsid w:val="008A1C56"/>
    <w:rsid w:val="008A1F0A"/>
    <w:rsid w:val="008A27FA"/>
    <w:rsid w:val="008A2A43"/>
    <w:rsid w:val="008A2B04"/>
    <w:rsid w:val="008A2D5F"/>
    <w:rsid w:val="008A2D75"/>
    <w:rsid w:val="008A3080"/>
    <w:rsid w:val="008A320F"/>
    <w:rsid w:val="008A3A12"/>
    <w:rsid w:val="008A3B2E"/>
    <w:rsid w:val="008A3B6C"/>
    <w:rsid w:val="008A4D20"/>
    <w:rsid w:val="008A4EE7"/>
    <w:rsid w:val="008A513A"/>
    <w:rsid w:val="008A5369"/>
    <w:rsid w:val="008A53CD"/>
    <w:rsid w:val="008A5969"/>
    <w:rsid w:val="008A6C33"/>
    <w:rsid w:val="008A6D80"/>
    <w:rsid w:val="008A763C"/>
    <w:rsid w:val="008A7CB8"/>
    <w:rsid w:val="008B020A"/>
    <w:rsid w:val="008B0C75"/>
    <w:rsid w:val="008B0F6C"/>
    <w:rsid w:val="008B0F96"/>
    <w:rsid w:val="008B1072"/>
    <w:rsid w:val="008B116D"/>
    <w:rsid w:val="008B13D4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62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EE3"/>
    <w:rsid w:val="008C0EF0"/>
    <w:rsid w:val="008C1240"/>
    <w:rsid w:val="008C1D1F"/>
    <w:rsid w:val="008C1D97"/>
    <w:rsid w:val="008C205D"/>
    <w:rsid w:val="008C35ED"/>
    <w:rsid w:val="008C3C99"/>
    <w:rsid w:val="008C3CD4"/>
    <w:rsid w:val="008C3D92"/>
    <w:rsid w:val="008C3DC4"/>
    <w:rsid w:val="008C3DEA"/>
    <w:rsid w:val="008C3E56"/>
    <w:rsid w:val="008C4B7A"/>
    <w:rsid w:val="008C55DE"/>
    <w:rsid w:val="008C56AE"/>
    <w:rsid w:val="008C5B2B"/>
    <w:rsid w:val="008C62AB"/>
    <w:rsid w:val="008C65FA"/>
    <w:rsid w:val="008C671A"/>
    <w:rsid w:val="008C78B6"/>
    <w:rsid w:val="008C79CF"/>
    <w:rsid w:val="008D042E"/>
    <w:rsid w:val="008D1029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1F2"/>
    <w:rsid w:val="008D621B"/>
    <w:rsid w:val="008D692E"/>
    <w:rsid w:val="008D70BB"/>
    <w:rsid w:val="008D71D2"/>
    <w:rsid w:val="008D7A67"/>
    <w:rsid w:val="008D7A9A"/>
    <w:rsid w:val="008D7AFF"/>
    <w:rsid w:val="008D7E9B"/>
    <w:rsid w:val="008E0253"/>
    <w:rsid w:val="008E0BD5"/>
    <w:rsid w:val="008E15FA"/>
    <w:rsid w:val="008E1677"/>
    <w:rsid w:val="008E17C6"/>
    <w:rsid w:val="008E1C3D"/>
    <w:rsid w:val="008E1E8F"/>
    <w:rsid w:val="008E1F6C"/>
    <w:rsid w:val="008E2049"/>
    <w:rsid w:val="008E27E8"/>
    <w:rsid w:val="008E2BD0"/>
    <w:rsid w:val="008E2C01"/>
    <w:rsid w:val="008E36D7"/>
    <w:rsid w:val="008E36DF"/>
    <w:rsid w:val="008E4072"/>
    <w:rsid w:val="008E41DA"/>
    <w:rsid w:val="008E4376"/>
    <w:rsid w:val="008E4449"/>
    <w:rsid w:val="008E4B1C"/>
    <w:rsid w:val="008E4D7D"/>
    <w:rsid w:val="008E545E"/>
    <w:rsid w:val="008E5F2E"/>
    <w:rsid w:val="008E6569"/>
    <w:rsid w:val="008E6F0B"/>
    <w:rsid w:val="008E7251"/>
    <w:rsid w:val="008E73E5"/>
    <w:rsid w:val="008E759B"/>
    <w:rsid w:val="008E7E87"/>
    <w:rsid w:val="008F01AB"/>
    <w:rsid w:val="008F01C5"/>
    <w:rsid w:val="008F068B"/>
    <w:rsid w:val="008F0765"/>
    <w:rsid w:val="008F0E77"/>
    <w:rsid w:val="008F10A4"/>
    <w:rsid w:val="008F11B8"/>
    <w:rsid w:val="008F1454"/>
    <w:rsid w:val="008F1499"/>
    <w:rsid w:val="008F1545"/>
    <w:rsid w:val="008F15CC"/>
    <w:rsid w:val="008F1E2C"/>
    <w:rsid w:val="008F1E55"/>
    <w:rsid w:val="008F20C7"/>
    <w:rsid w:val="008F23DB"/>
    <w:rsid w:val="008F2470"/>
    <w:rsid w:val="008F29AB"/>
    <w:rsid w:val="008F365C"/>
    <w:rsid w:val="008F3A82"/>
    <w:rsid w:val="008F3D6D"/>
    <w:rsid w:val="008F3DAA"/>
    <w:rsid w:val="008F3FFA"/>
    <w:rsid w:val="008F4783"/>
    <w:rsid w:val="008F542F"/>
    <w:rsid w:val="008F54DB"/>
    <w:rsid w:val="008F5682"/>
    <w:rsid w:val="008F5B86"/>
    <w:rsid w:val="008F7308"/>
    <w:rsid w:val="008F76E5"/>
    <w:rsid w:val="008F7E88"/>
    <w:rsid w:val="00900484"/>
    <w:rsid w:val="009005CB"/>
    <w:rsid w:val="00901123"/>
    <w:rsid w:val="00901202"/>
    <w:rsid w:val="00901ABD"/>
    <w:rsid w:val="009021E6"/>
    <w:rsid w:val="0090276C"/>
    <w:rsid w:val="00903469"/>
    <w:rsid w:val="00903847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12B"/>
    <w:rsid w:val="00906214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E32"/>
    <w:rsid w:val="00916FB0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774"/>
    <w:rsid w:val="009317DF"/>
    <w:rsid w:val="0093250F"/>
    <w:rsid w:val="00932744"/>
    <w:rsid w:val="00932796"/>
    <w:rsid w:val="00932D35"/>
    <w:rsid w:val="0093372F"/>
    <w:rsid w:val="00933C26"/>
    <w:rsid w:val="009342F8"/>
    <w:rsid w:val="0093443D"/>
    <w:rsid w:val="0093446C"/>
    <w:rsid w:val="009344C0"/>
    <w:rsid w:val="00936B86"/>
    <w:rsid w:val="00937131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0F33"/>
    <w:rsid w:val="00941246"/>
    <w:rsid w:val="009414FA"/>
    <w:rsid w:val="009418EF"/>
    <w:rsid w:val="00941E1B"/>
    <w:rsid w:val="00941E4D"/>
    <w:rsid w:val="009420A4"/>
    <w:rsid w:val="00942632"/>
    <w:rsid w:val="00942680"/>
    <w:rsid w:val="009426A6"/>
    <w:rsid w:val="009427ED"/>
    <w:rsid w:val="00942849"/>
    <w:rsid w:val="00942E4C"/>
    <w:rsid w:val="00942F5F"/>
    <w:rsid w:val="00943158"/>
    <w:rsid w:val="00943620"/>
    <w:rsid w:val="00943A6A"/>
    <w:rsid w:val="00943D4D"/>
    <w:rsid w:val="00944B95"/>
    <w:rsid w:val="00944CA9"/>
    <w:rsid w:val="009450DC"/>
    <w:rsid w:val="00945457"/>
    <w:rsid w:val="0094571F"/>
    <w:rsid w:val="0094583C"/>
    <w:rsid w:val="009459D1"/>
    <w:rsid w:val="00945AFD"/>
    <w:rsid w:val="00945E6B"/>
    <w:rsid w:val="00945F93"/>
    <w:rsid w:val="009470C8"/>
    <w:rsid w:val="009475F4"/>
    <w:rsid w:val="00950254"/>
    <w:rsid w:val="00950A20"/>
    <w:rsid w:val="009513E2"/>
    <w:rsid w:val="0095184A"/>
    <w:rsid w:val="00951A71"/>
    <w:rsid w:val="00951BB6"/>
    <w:rsid w:val="00951BFD"/>
    <w:rsid w:val="00952416"/>
    <w:rsid w:val="00952C6F"/>
    <w:rsid w:val="00952DFD"/>
    <w:rsid w:val="009530C8"/>
    <w:rsid w:val="009534E3"/>
    <w:rsid w:val="00953898"/>
    <w:rsid w:val="009544A1"/>
    <w:rsid w:val="009550F8"/>
    <w:rsid w:val="0095542C"/>
    <w:rsid w:val="009557CF"/>
    <w:rsid w:val="009557E3"/>
    <w:rsid w:val="00955E60"/>
    <w:rsid w:val="00956337"/>
    <w:rsid w:val="0095687D"/>
    <w:rsid w:val="00956AAA"/>
    <w:rsid w:val="00957296"/>
    <w:rsid w:val="00957AB1"/>
    <w:rsid w:val="00961158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3A7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7C4"/>
    <w:rsid w:val="00967830"/>
    <w:rsid w:val="009678CA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ED6"/>
    <w:rsid w:val="00971F1B"/>
    <w:rsid w:val="009729F3"/>
    <w:rsid w:val="0097325E"/>
    <w:rsid w:val="009733BB"/>
    <w:rsid w:val="009734D2"/>
    <w:rsid w:val="00973528"/>
    <w:rsid w:val="00973651"/>
    <w:rsid w:val="009738B2"/>
    <w:rsid w:val="00973AE3"/>
    <w:rsid w:val="00974E29"/>
    <w:rsid w:val="00975C3C"/>
    <w:rsid w:val="00976118"/>
    <w:rsid w:val="009761CB"/>
    <w:rsid w:val="00976426"/>
    <w:rsid w:val="00976E45"/>
    <w:rsid w:val="00976FD6"/>
    <w:rsid w:val="009777B9"/>
    <w:rsid w:val="00977CA6"/>
    <w:rsid w:val="00977EB4"/>
    <w:rsid w:val="009804F9"/>
    <w:rsid w:val="009807B8"/>
    <w:rsid w:val="00980A41"/>
    <w:rsid w:val="00980CAE"/>
    <w:rsid w:val="00980E94"/>
    <w:rsid w:val="009814EE"/>
    <w:rsid w:val="009818A2"/>
    <w:rsid w:val="00981DCA"/>
    <w:rsid w:val="00981FA7"/>
    <w:rsid w:val="009820AE"/>
    <w:rsid w:val="009821E7"/>
    <w:rsid w:val="009823AB"/>
    <w:rsid w:val="00982AC2"/>
    <w:rsid w:val="00982DEA"/>
    <w:rsid w:val="00982EB3"/>
    <w:rsid w:val="00982ED7"/>
    <w:rsid w:val="0098421B"/>
    <w:rsid w:val="009845F6"/>
    <w:rsid w:val="00985085"/>
    <w:rsid w:val="0098560C"/>
    <w:rsid w:val="009857CD"/>
    <w:rsid w:val="00985D0B"/>
    <w:rsid w:val="00985ECC"/>
    <w:rsid w:val="009861A0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6F9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706"/>
    <w:rsid w:val="009A697D"/>
    <w:rsid w:val="009A6A1E"/>
    <w:rsid w:val="009A6D99"/>
    <w:rsid w:val="009A749D"/>
    <w:rsid w:val="009A7866"/>
    <w:rsid w:val="009A7AFA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BF2"/>
    <w:rsid w:val="009B59B5"/>
    <w:rsid w:val="009B5CCF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31"/>
    <w:rsid w:val="009C03B3"/>
    <w:rsid w:val="009C0485"/>
    <w:rsid w:val="009C0520"/>
    <w:rsid w:val="009C0911"/>
    <w:rsid w:val="009C09F0"/>
    <w:rsid w:val="009C0A43"/>
    <w:rsid w:val="009C0B25"/>
    <w:rsid w:val="009C1033"/>
    <w:rsid w:val="009C1111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27D"/>
    <w:rsid w:val="009C45F1"/>
    <w:rsid w:val="009C469D"/>
    <w:rsid w:val="009C49F7"/>
    <w:rsid w:val="009C55F2"/>
    <w:rsid w:val="009C584A"/>
    <w:rsid w:val="009C5A04"/>
    <w:rsid w:val="009C5A5C"/>
    <w:rsid w:val="009C612C"/>
    <w:rsid w:val="009C68A9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E49"/>
    <w:rsid w:val="009D52D1"/>
    <w:rsid w:val="009D5A4B"/>
    <w:rsid w:val="009D5A99"/>
    <w:rsid w:val="009D6102"/>
    <w:rsid w:val="009D684E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246B"/>
    <w:rsid w:val="009E24B2"/>
    <w:rsid w:val="009E2598"/>
    <w:rsid w:val="009E2D7A"/>
    <w:rsid w:val="009E3134"/>
    <w:rsid w:val="009E3714"/>
    <w:rsid w:val="009E382D"/>
    <w:rsid w:val="009E3863"/>
    <w:rsid w:val="009E40DE"/>
    <w:rsid w:val="009E557F"/>
    <w:rsid w:val="009E574D"/>
    <w:rsid w:val="009E58EC"/>
    <w:rsid w:val="009E5A89"/>
    <w:rsid w:val="009E5B0D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C9B"/>
    <w:rsid w:val="009F0CB8"/>
    <w:rsid w:val="009F11AE"/>
    <w:rsid w:val="009F1356"/>
    <w:rsid w:val="009F1550"/>
    <w:rsid w:val="009F1B9D"/>
    <w:rsid w:val="009F1DAC"/>
    <w:rsid w:val="009F1E44"/>
    <w:rsid w:val="009F20C3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9E7"/>
    <w:rsid w:val="009F5C11"/>
    <w:rsid w:val="009F5FF2"/>
    <w:rsid w:val="009F6015"/>
    <w:rsid w:val="009F6060"/>
    <w:rsid w:val="009F6363"/>
    <w:rsid w:val="009F657E"/>
    <w:rsid w:val="009F661C"/>
    <w:rsid w:val="009F6C2D"/>
    <w:rsid w:val="009F751D"/>
    <w:rsid w:val="009F7D93"/>
    <w:rsid w:val="00A00145"/>
    <w:rsid w:val="00A004DD"/>
    <w:rsid w:val="00A0061E"/>
    <w:rsid w:val="00A0079E"/>
    <w:rsid w:val="00A014C7"/>
    <w:rsid w:val="00A016A5"/>
    <w:rsid w:val="00A018B3"/>
    <w:rsid w:val="00A01B74"/>
    <w:rsid w:val="00A02162"/>
    <w:rsid w:val="00A034CC"/>
    <w:rsid w:val="00A038E9"/>
    <w:rsid w:val="00A039E8"/>
    <w:rsid w:val="00A04106"/>
    <w:rsid w:val="00A049B6"/>
    <w:rsid w:val="00A050D8"/>
    <w:rsid w:val="00A052B1"/>
    <w:rsid w:val="00A0577E"/>
    <w:rsid w:val="00A05AEA"/>
    <w:rsid w:val="00A05BAE"/>
    <w:rsid w:val="00A05C82"/>
    <w:rsid w:val="00A0619E"/>
    <w:rsid w:val="00A06244"/>
    <w:rsid w:val="00A06700"/>
    <w:rsid w:val="00A06C4D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09C"/>
    <w:rsid w:val="00A13A77"/>
    <w:rsid w:val="00A13AF5"/>
    <w:rsid w:val="00A13B1F"/>
    <w:rsid w:val="00A13CE5"/>
    <w:rsid w:val="00A14260"/>
    <w:rsid w:val="00A143D4"/>
    <w:rsid w:val="00A146C8"/>
    <w:rsid w:val="00A150D1"/>
    <w:rsid w:val="00A153C3"/>
    <w:rsid w:val="00A15CB9"/>
    <w:rsid w:val="00A16070"/>
    <w:rsid w:val="00A1628F"/>
    <w:rsid w:val="00A16916"/>
    <w:rsid w:val="00A16919"/>
    <w:rsid w:val="00A16BE5"/>
    <w:rsid w:val="00A17015"/>
    <w:rsid w:val="00A171CC"/>
    <w:rsid w:val="00A171F0"/>
    <w:rsid w:val="00A17516"/>
    <w:rsid w:val="00A204A6"/>
    <w:rsid w:val="00A206E9"/>
    <w:rsid w:val="00A208C7"/>
    <w:rsid w:val="00A2169B"/>
    <w:rsid w:val="00A2171A"/>
    <w:rsid w:val="00A21FF1"/>
    <w:rsid w:val="00A22546"/>
    <w:rsid w:val="00A226BE"/>
    <w:rsid w:val="00A2295E"/>
    <w:rsid w:val="00A22AF5"/>
    <w:rsid w:val="00A22C0B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0F9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7D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527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FB5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316C"/>
    <w:rsid w:val="00A532D3"/>
    <w:rsid w:val="00A53741"/>
    <w:rsid w:val="00A53BFD"/>
    <w:rsid w:val="00A53D86"/>
    <w:rsid w:val="00A53F2C"/>
    <w:rsid w:val="00A54763"/>
    <w:rsid w:val="00A556DD"/>
    <w:rsid w:val="00A55CB7"/>
    <w:rsid w:val="00A561F2"/>
    <w:rsid w:val="00A56591"/>
    <w:rsid w:val="00A5681B"/>
    <w:rsid w:val="00A56B5A"/>
    <w:rsid w:val="00A56BC1"/>
    <w:rsid w:val="00A56D83"/>
    <w:rsid w:val="00A56D85"/>
    <w:rsid w:val="00A56E74"/>
    <w:rsid w:val="00A574B1"/>
    <w:rsid w:val="00A5763D"/>
    <w:rsid w:val="00A5774F"/>
    <w:rsid w:val="00A57B02"/>
    <w:rsid w:val="00A57ED0"/>
    <w:rsid w:val="00A604E8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DAB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825"/>
    <w:rsid w:val="00A72B1E"/>
    <w:rsid w:val="00A72DFD"/>
    <w:rsid w:val="00A733E6"/>
    <w:rsid w:val="00A73446"/>
    <w:rsid w:val="00A73A8E"/>
    <w:rsid w:val="00A73DA1"/>
    <w:rsid w:val="00A7419B"/>
    <w:rsid w:val="00A74C06"/>
    <w:rsid w:val="00A74C28"/>
    <w:rsid w:val="00A74DA0"/>
    <w:rsid w:val="00A74DD1"/>
    <w:rsid w:val="00A75828"/>
    <w:rsid w:val="00A75998"/>
    <w:rsid w:val="00A75A85"/>
    <w:rsid w:val="00A75C30"/>
    <w:rsid w:val="00A76053"/>
    <w:rsid w:val="00A771F6"/>
    <w:rsid w:val="00A775CB"/>
    <w:rsid w:val="00A80245"/>
    <w:rsid w:val="00A804AA"/>
    <w:rsid w:val="00A80824"/>
    <w:rsid w:val="00A8085D"/>
    <w:rsid w:val="00A80F6F"/>
    <w:rsid w:val="00A817B7"/>
    <w:rsid w:val="00A81B2C"/>
    <w:rsid w:val="00A82097"/>
    <w:rsid w:val="00A82116"/>
    <w:rsid w:val="00A8217F"/>
    <w:rsid w:val="00A823E0"/>
    <w:rsid w:val="00A8285B"/>
    <w:rsid w:val="00A82885"/>
    <w:rsid w:val="00A828F2"/>
    <w:rsid w:val="00A829A8"/>
    <w:rsid w:val="00A829DF"/>
    <w:rsid w:val="00A82DE6"/>
    <w:rsid w:val="00A82F0B"/>
    <w:rsid w:val="00A832EF"/>
    <w:rsid w:val="00A83F55"/>
    <w:rsid w:val="00A84435"/>
    <w:rsid w:val="00A84464"/>
    <w:rsid w:val="00A8449F"/>
    <w:rsid w:val="00A84594"/>
    <w:rsid w:val="00A8495C"/>
    <w:rsid w:val="00A84B68"/>
    <w:rsid w:val="00A84C5E"/>
    <w:rsid w:val="00A84F88"/>
    <w:rsid w:val="00A85072"/>
    <w:rsid w:val="00A859F3"/>
    <w:rsid w:val="00A85B7A"/>
    <w:rsid w:val="00A860BD"/>
    <w:rsid w:val="00A860EA"/>
    <w:rsid w:val="00A863CC"/>
    <w:rsid w:val="00A865BE"/>
    <w:rsid w:val="00A86615"/>
    <w:rsid w:val="00A87809"/>
    <w:rsid w:val="00A87B4E"/>
    <w:rsid w:val="00A87C1B"/>
    <w:rsid w:val="00A87C38"/>
    <w:rsid w:val="00A87E75"/>
    <w:rsid w:val="00A87FF7"/>
    <w:rsid w:val="00A9058A"/>
    <w:rsid w:val="00A90D30"/>
    <w:rsid w:val="00A90D6D"/>
    <w:rsid w:val="00A91959"/>
    <w:rsid w:val="00A91A45"/>
    <w:rsid w:val="00A91B5B"/>
    <w:rsid w:val="00A91E66"/>
    <w:rsid w:val="00A91F02"/>
    <w:rsid w:val="00A91F86"/>
    <w:rsid w:val="00A92400"/>
    <w:rsid w:val="00A9296A"/>
    <w:rsid w:val="00A92B5C"/>
    <w:rsid w:val="00A92ED3"/>
    <w:rsid w:val="00A92F68"/>
    <w:rsid w:val="00A92FBD"/>
    <w:rsid w:val="00A935D2"/>
    <w:rsid w:val="00A93DEA"/>
    <w:rsid w:val="00A94793"/>
    <w:rsid w:val="00A953E3"/>
    <w:rsid w:val="00A95860"/>
    <w:rsid w:val="00A95F0A"/>
    <w:rsid w:val="00A9662E"/>
    <w:rsid w:val="00A9662F"/>
    <w:rsid w:val="00A96734"/>
    <w:rsid w:val="00A96DFF"/>
    <w:rsid w:val="00A9702C"/>
    <w:rsid w:val="00A9716C"/>
    <w:rsid w:val="00A971F4"/>
    <w:rsid w:val="00A97383"/>
    <w:rsid w:val="00A9747E"/>
    <w:rsid w:val="00A975F5"/>
    <w:rsid w:val="00A9770E"/>
    <w:rsid w:val="00AA03AD"/>
    <w:rsid w:val="00AA0457"/>
    <w:rsid w:val="00AA05BC"/>
    <w:rsid w:val="00AA06E9"/>
    <w:rsid w:val="00AA0977"/>
    <w:rsid w:val="00AA0B89"/>
    <w:rsid w:val="00AA0EDB"/>
    <w:rsid w:val="00AA1390"/>
    <w:rsid w:val="00AA176D"/>
    <w:rsid w:val="00AA1881"/>
    <w:rsid w:val="00AA1B79"/>
    <w:rsid w:val="00AA1C14"/>
    <w:rsid w:val="00AA256C"/>
    <w:rsid w:val="00AA2AB6"/>
    <w:rsid w:val="00AA2D37"/>
    <w:rsid w:val="00AA35FA"/>
    <w:rsid w:val="00AA36A7"/>
    <w:rsid w:val="00AA37A8"/>
    <w:rsid w:val="00AA3C3F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4E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A7F2B"/>
    <w:rsid w:val="00AB01B7"/>
    <w:rsid w:val="00AB03DE"/>
    <w:rsid w:val="00AB05F7"/>
    <w:rsid w:val="00AB126B"/>
    <w:rsid w:val="00AB13C3"/>
    <w:rsid w:val="00AB1FD3"/>
    <w:rsid w:val="00AB2101"/>
    <w:rsid w:val="00AB293B"/>
    <w:rsid w:val="00AB3622"/>
    <w:rsid w:val="00AB3998"/>
    <w:rsid w:val="00AB3E19"/>
    <w:rsid w:val="00AB41F2"/>
    <w:rsid w:val="00AB42C9"/>
    <w:rsid w:val="00AB42F4"/>
    <w:rsid w:val="00AB4424"/>
    <w:rsid w:val="00AB44AE"/>
    <w:rsid w:val="00AB4595"/>
    <w:rsid w:val="00AB48AA"/>
    <w:rsid w:val="00AB56AF"/>
    <w:rsid w:val="00AB585D"/>
    <w:rsid w:val="00AB5D62"/>
    <w:rsid w:val="00AB630B"/>
    <w:rsid w:val="00AB66C0"/>
    <w:rsid w:val="00AB6763"/>
    <w:rsid w:val="00AB699E"/>
    <w:rsid w:val="00AB70C2"/>
    <w:rsid w:val="00AB7671"/>
    <w:rsid w:val="00AB76B2"/>
    <w:rsid w:val="00AB77B9"/>
    <w:rsid w:val="00AB78AD"/>
    <w:rsid w:val="00AB7B3E"/>
    <w:rsid w:val="00AB7CC9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3C8A"/>
    <w:rsid w:val="00AC4287"/>
    <w:rsid w:val="00AC45D8"/>
    <w:rsid w:val="00AC47F7"/>
    <w:rsid w:val="00AC49D9"/>
    <w:rsid w:val="00AC5141"/>
    <w:rsid w:val="00AC5AD3"/>
    <w:rsid w:val="00AC5B7B"/>
    <w:rsid w:val="00AC651B"/>
    <w:rsid w:val="00AC66D7"/>
    <w:rsid w:val="00AC6939"/>
    <w:rsid w:val="00AC6BB8"/>
    <w:rsid w:val="00AC6C1A"/>
    <w:rsid w:val="00AC6F07"/>
    <w:rsid w:val="00AC72BD"/>
    <w:rsid w:val="00AC7416"/>
    <w:rsid w:val="00AC7573"/>
    <w:rsid w:val="00AC7700"/>
    <w:rsid w:val="00AC7CDD"/>
    <w:rsid w:val="00AC7D9C"/>
    <w:rsid w:val="00AC7E60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D78"/>
    <w:rsid w:val="00AD3E71"/>
    <w:rsid w:val="00AD3FF2"/>
    <w:rsid w:val="00AD4433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DF1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852"/>
    <w:rsid w:val="00AE3F9A"/>
    <w:rsid w:val="00AE49A3"/>
    <w:rsid w:val="00AE5059"/>
    <w:rsid w:val="00AE517E"/>
    <w:rsid w:val="00AE578B"/>
    <w:rsid w:val="00AE6568"/>
    <w:rsid w:val="00AE65A2"/>
    <w:rsid w:val="00AE65B6"/>
    <w:rsid w:val="00AE6A7A"/>
    <w:rsid w:val="00AE6CB6"/>
    <w:rsid w:val="00AE7BD9"/>
    <w:rsid w:val="00AE7F67"/>
    <w:rsid w:val="00AF05AC"/>
    <w:rsid w:val="00AF0DC7"/>
    <w:rsid w:val="00AF1A4E"/>
    <w:rsid w:val="00AF2626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5FE9"/>
    <w:rsid w:val="00AF61AF"/>
    <w:rsid w:val="00AF6CE9"/>
    <w:rsid w:val="00AF7110"/>
    <w:rsid w:val="00AF7C17"/>
    <w:rsid w:val="00AF7D82"/>
    <w:rsid w:val="00B00034"/>
    <w:rsid w:val="00B001C1"/>
    <w:rsid w:val="00B00622"/>
    <w:rsid w:val="00B008B0"/>
    <w:rsid w:val="00B00C20"/>
    <w:rsid w:val="00B00DA3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3BF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117F2"/>
    <w:rsid w:val="00B119A8"/>
    <w:rsid w:val="00B11A75"/>
    <w:rsid w:val="00B12AE6"/>
    <w:rsid w:val="00B12B89"/>
    <w:rsid w:val="00B13117"/>
    <w:rsid w:val="00B134B5"/>
    <w:rsid w:val="00B136E6"/>
    <w:rsid w:val="00B13833"/>
    <w:rsid w:val="00B13D48"/>
    <w:rsid w:val="00B13D7E"/>
    <w:rsid w:val="00B13E5D"/>
    <w:rsid w:val="00B13EED"/>
    <w:rsid w:val="00B14296"/>
    <w:rsid w:val="00B14368"/>
    <w:rsid w:val="00B14386"/>
    <w:rsid w:val="00B14424"/>
    <w:rsid w:val="00B1481E"/>
    <w:rsid w:val="00B14960"/>
    <w:rsid w:val="00B14B02"/>
    <w:rsid w:val="00B14C5E"/>
    <w:rsid w:val="00B15481"/>
    <w:rsid w:val="00B1560D"/>
    <w:rsid w:val="00B156DB"/>
    <w:rsid w:val="00B15805"/>
    <w:rsid w:val="00B15C88"/>
    <w:rsid w:val="00B15D50"/>
    <w:rsid w:val="00B15DC0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90A"/>
    <w:rsid w:val="00B2395F"/>
    <w:rsid w:val="00B2397A"/>
    <w:rsid w:val="00B23D0B"/>
    <w:rsid w:val="00B23F08"/>
    <w:rsid w:val="00B243C4"/>
    <w:rsid w:val="00B245B1"/>
    <w:rsid w:val="00B25247"/>
    <w:rsid w:val="00B25711"/>
    <w:rsid w:val="00B258C7"/>
    <w:rsid w:val="00B25984"/>
    <w:rsid w:val="00B25BFE"/>
    <w:rsid w:val="00B26250"/>
    <w:rsid w:val="00B26DB0"/>
    <w:rsid w:val="00B27361"/>
    <w:rsid w:val="00B27874"/>
    <w:rsid w:val="00B27AD8"/>
    <w:rsid w:val="00B27BE9"/>
    <w:rsid w:val="00B27D9D"/>
    <w:rsid w:val="00B27FCD"/>
    <w:rsid w:val="00B3018A"/>
    <w:rsid w:val="00B3025F"/>
    <w:rsid w:val="00B30552"/>
    <w:rsid w:val="00B3078C"/>
    <w:rsid w:val="00B30849"/>
    <w:rsid w:val="00B30945"/>
    <w:rsid w:val="00B31EB3"/>
    <w:rsid w:val="00B31EE1"/>
    <w:rsid w:val="00B3207C"/>
    <w:rsid w:val="00B322CC"/>
    <w:rsid w:val="00B32638"/>
    <w:rsid w:val="00B330A6"/>
    <w:rsid w:val="00B330F2"/>
    <w:rsid w:val="00B3312B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26A"/>
    <w:rsid w:val="00B425B8"/>
    <w:rsid w:val="00B42764"/>
    <w:rsid w:val="00B42D2D"/>
    <w:rsid w:val="00B430D2"/>
    <w:rsid w:val="00B434C0"/>
    <w:rsid w:val="00B43610"/>
    <w:rsid w:val="00B43A83"/>
    <w:rsid w:val="00B43F83"/>
    <w:rsid w:val="00B445AC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87C"/>
    <w:rsid w:val="00B50B5F"/>
    <w:rsid w:val="00B50F2E"/>
    <w:rsid w:val="00B5101A"/>
    <w:rsid w:val="00B5139F"/>
    <w:rsid w:val="00B517E0"/>
    <w:rsid w:val="00B519AE"/>
    <w:rsid w:val="00B51D6A"/>
    <w:rsid w:val="00B52286"/>
    <w:rsid w:val="00B5287A"/>
    <w:rsid w:val="00B528A9"/>
    <w:rsid w:val="00B52C1A"/>
    <w:rsid w:val="00B52C41"/>
    <w:rsid w:val="00B52E84"/>
    <w:rsid w:val="00B52F48"/>
    <w:rsid w:val="00B53080"/>
    <w:rsid w:val="00B5332F"/>
    <w:rsid w:val="00B53622"/>
    <w:rsid w:val="00B53812"/>
    <w:rsid w:val="00B53D32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57E85"/>
    <w:rsid w:val="00B607F1"/>
    <w:rsid w:val="00B61545"/>
    <w:rsid w:val="00B61751"/>
    <w:rsid w:val="00B6192D"/>
    <w:rsid w:val="00B61A6E"/>
    <w:rsid w:val="00B61B4C"/>
    <w:rsid w:val="00B61DCA"/>
    <w:rsid w:val="00B62204"/>
    <w:rsid w:val="00B62206"/>
    <w:rsid w:val="00B6222C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8A"/>
    <w:rsid w:val="00B666A9"/>
    <w:rsid w:val="00B66A61"/>
    <w:rsid w:val="00B66DF2"/>
    <w:rsid w:val="00B67237"/>
    <w:rsid w:val="00B6726A"/>
    <w:rsid w:val="00B672FB"/>
    <w:rsid w:val="00B674A3"/>
    <w:rsid w:val="00B6786B"/>
    <w:rsid w:val="00B67FF9"/>
    <w:rsid w:val="00B71390"/>
    <w:rsid w:val="00B71503"/>
    <w:rsid w:val="00B72404"/>
    <w:rsid w:val="00B729E3"/>
    <w:rsid w:val="00B72F18"/>
    <w:rsid w:val="00B72F38"/>
    <w:rsid w:val="00B73C32"/>
    <w:rsid w:val="00B73CD9"/>
    <w:rsid w:val="00B73E0A"/>
    <w:rsid w:val="00B7407B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707"/>
    <w:rsid w:val="00B858B6"/>
    <w:rsid w:val="00B85C71"/>
    <w:rsid w:val="00B85C85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C67"/>
    <w:rsid w:val="00B90DC6"/>
    <w:rsid w:val="00B90E3E"/>
    <w:rsid w:val="00B9124F"/>
    <w:rsid w:val="00B91326"/>
    <w:rsid w:val="00B91440"/>
    <w:rsid w:val="00B923CC"/>
    <w:rsid w:val="00B92432"/>
    <w:rsid w:val="00B92671"/>
    <w:rsid w:val="00B92E6B"/>
    <w:rsid w:val="00B932FF"/>
    <w:rsid w:val="00B9392D"/>
    <w:rsid w:val="00B93A12"/>
    <w:rsid w:val="00B9459E"/>
    <w:rsid w:val="00B945D5"/>
    <w:rsid w:val="00B94A0C"/>
    <w:rsid w:val="00B951B3"/>
    <w:rsid w:val="00B953A6"/>
    <w:rsid w:val="00B96352"/>
    <w:rsid w:val="00B97A87"/>
    <w:rsid w:val="00B97E0B"/>
    <w:rsid w:val="00BA020F"/>
    <w:rsid w:val="00BA150D"/>
    <w:rsid w:val="00BA155D"/>
    <w:rsid w:val="00BA1573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6024"/>
    <w:rsid w:val="00BA60C7"/>
    <w:rsid w:val="00BA619C"/>
    <w:rsid w:val="00BA6474"/>
    <w:rsid w:val="00BA6969"/>
    <w:rsid w:val="00BA6AF6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1B1A"/>
    <w:rsid w:val="00BB1BEE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AEA"/>
    <w:rsid w:val="00BB4B1B"/>
    <w:rsid w:val="00BB4E13"/>
    <w:rsid w:val="00BB53D8"/>
    <w:rsid w:val="00BB5904"/>
    <w:rsid w:val="00BB611B"/>
    <w:rsid w:val="00BB6697"/>
    <w:rsid w:val="00BB6CDE"/>
    <w:rsid w:val="00BB7728"/>
    <w:rsid w:val="00BB77D5"/>
    <w:rsid w:val="00BB7878"/>
    <w:rsid w:val="00BB7A56"/>
    <w:rsid w:val="00BB7B7E"/>
    <w:rsid w:val="00BB7C60"/>
    <w:rsid w:val="00BB7FF4"/>
    <w:rsid w:val="00BC0042"/>
    <w:rsid w:val="00BC04F4"/>
    <w:rsid w:val="00BC084C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9A5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889"/>
    <w:rsid w:val="00BD0B03"/>
    <w:rsid w:val="00BD0D37"/>
    <w:rsid w:val="00BD1198"/>
    <w:rsid w:val="00BD14BB"/>
    <w:rsid w:val="00BD151F"/>
    <w:rsid w:val="00BD2742"/>
    <w:rsid w:val="00BD2781"/>
    <w:rsid w:val="00BD2EF0"/>
    <w:rsid w:val="00BD314F"/>
    <w:rsid w:val="00BD3393"/>
    <w:rsid w:val="00BD3B86"/>
    <w:rsid w:val="00BD4397"/>
    <w:rsid w:val="00BD4897"/>
    <w:rsid w:val="00BD4964"/>
    <w:rsid w:val="00BD4CB1"/>
    <w:rsid w:val="00BD4EB9"/>
    <w:rsid w:val="00BD5AD8"/>
    <w:rsid w:val="00BD5CC3"/>
    <w:rsid w:val="00BD6230"/>
    <w:rsid w:val="00BD62C4"/>
    <w:rsid w:val="00BD65A2"/>
    <w:rsid w:val="00BD6606"/>
    <w:rsid w:val="00BD6891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B53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65F"/>
    <w:rsid w:val="00BE6834"/>
    <w:rsid w:val="00BE6869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0BB4"/>
    <w:rsid w:val="00BF1291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4E94"/>
    <w:rsid w:val="00BF5239"/>
    <w:rsid w:val="00BF5532"/>
    <w:rsid w:val="00BF5603"/>
    <w:rsid w:val="00BF585C"/>
    <w:rsid w:val="00BF6450"/>
    <w:rsid w:val="00BF682A"/>
    <w:rsid w:val="00BF6916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2DCE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0EE"/>
    <w:rsid w:val="00C073C0"/>
    <w:rsid w:val="00C07413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4CFB"/>
    <w:rsid w:val="00C15216"/>
    <w:rsid w:val="00C15281"/>
    <w:rsid w:val="00C15929"/>
    <w:rsid w:val="00C1594E"/>
    <w:rsid w:val="00C159F2"/>
    <w:rsid w:val="00C15A71"/>
    <w:rsid w:val="00C15C03"/>
    <w:rsid w:val="00C16948"/>
    <w:rsid w:val="00C16B53"/>
    <w:rsid w:val="00C16D33"/>
    <w:rsid w:val="00C171FB"/>
    <w:rsid w:val="00C17731"/>
    <w:rsid w:val="00C17F24"/>
    <w:rsid w:val="00C20234"/>
    <w:rsid w:val="00C205C5"/>
    <w:rsid w:val="00C20D71"/>
    <w:rsid w:val="00C20ECE"/>
    <w:rsid w:val="00C2110F"/>
    <w:rsid w:val="00C21353"/>
    <w:rsid w:val="00C221F5"/>
    <w:rsid w:val="00C2256A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54F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7E1"/>
    <w:rsid w:val="00C339B0"/>
    <w:rsid w:val="00C342C4"/>
    <w:rsid w:val="00C343B4"/>
    <w:rsid w:val="00C346AD"/>
    <w:rsid w:val="00C3486E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0B"/>
    <w:rsid w:val="00C46224"/>
    <w:rsid w:val="00C46709"/>
    <w:rsid w:val="00C467FE"/>
    <w:rsid w:val="00C47039"/>
    <w:rsid w:val="00C470EF"/>
    <w:rsid w:val="00C47724"/>
    <w:rsid w:val="00C47769"/>
    <w:rsid w:val="00C47AD2"/>
    <w:rsid w:val="00C47D03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62C"/>
    <w:rsid w:val="00C5468D"/>
    <w:rsid w:val="00C54997"/>
    <w:rsid w:val="00C54A8B"/>
    <w:rsid w:val="00C54BBA"/>
    <w:rsid w:val="00C556B5"/>
    <w:rsid w:val="00C5595D"/>
    <w:rsid w:val="00C55962"/>
    <w:rsid w:val="00C55C70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C4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401A"/>
    <w:rsid w:val="00C6506B"/>
    <w:rsid w:val="00C65172"/>
    <w:rsid w:val="00C65629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76D4"/>
    <w:rsid w:val="00C67EAE"/>
    <w:rsid w:val="00C70404"/>
    <w:rsid w:val="00C70598"/>
    <w:rsid w:val="00C705DB"/>
    <w:rsid w:val="00C70691"/>
    <w:rsid w:val="00C7084A"/>
    <w:rsid w:val="00C71157"/>
    <w:rsid w:val="00C71DF5"/>
    <w:rsid w:val="00C71F81"/>
    <w:rsid w:val="00C7204E"/>
    <w:rsid w:val="00C7247A"/>
    <w:rsid w:val="00C726BD"/>
    <w:rsid w:val="00C728FD"/>
    <w:rsid w:val="00C72B5C"/>
    <w:rsid w:val="00C72E98"/>
    <w:rsid w:val="00C72F7F"/>
    <w:rsid w:val="00C733F9"/>
    <w:rsid w:val="00C733FE"/>
    <w:rsid w:val="00C734EA"/>
    <w:rsid w:val="00C73CF6"/>
    <w:rsid w:val="00C73DF4"/>
    <w:rsid w:val="00C740E4"/>
    <w:rsid w:val="00C74385"/>
    <w:rsid w:val="00C7477B"/>
    <w:rsid w:val="00C74C22"/>
    <w:rsid w:val="00C74E1B"/>
    <w:rsid w:val="00C74EE1"/>
    <w:rsid w:val="00C74EEE"/>
    <w:rsid w:val="00C74FE9"/>
    <w:rsid w:val="00C75294"/>
    <w:rsid w:val="00C75356"/>
    <w:rsid w:val="00C753E7"/>
    <w:rsid w:val="00C7566F"/>
    <w:rsid w:val="00C756F8"/>
    <w:rsid w:val="00C75F98"/>
    <w:rsid w:val="00C76A97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A3B"/>
    <w:rsid w:val="00C82278"/>
    <w:rsid w:val="00C82B44"/>
    <w:rsid w:val="00C82D93"/>
    <w:rsid w:val="00C82ED5"/>
    <w:rsid w:val="00C83341"/>
    <w:rsid w:val="00C83586"/>
    <w:rsid w:val="00C843E4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EA9"/>
    <w:rsid w:val="00C864E3"/>
    <w:rsid w:val="00C864E8"/>
    <w:rsid w:val="00C865AB"/>
    <w:rsid w:val="00C86752"/>
    <w:rsid w:val="00C86A73"/>
    <w:rsid w:val="00C871EA"/>
    <w:rsid w:val="00C87510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26A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43"/>
    <w:rsid w:val="00C92799"/>
    <w:rsid w:val="00C92B27"/>
    <w:rsid w:val="00C92CBC"/>
    <w:rsid w:val="00C92CEA"/>
    <w:rsid w:val="00C92F49"/>
    <w:rsid w:val="00C931CA"/>
    <w:rsid w:val="00C93233"/>
    <w:rsid w:val="00C94089"/>
    <w:rsid w:val="00C940D6"/>
    <w:rsid w:val="00C947A9"/>
    <w:rsid w:val="00C94DFE"/>
    <w:rsid w:val="00C9571D"/>
    <w:rsid w:val="00C95A1A"/>
    <w:rsid w:val="00C95AC7"/>
    <w:rsid w:val="00C96434"/>
    <w:rsid w:val="00C964A7"/>
    <w:rsid w:val="00C96C22"/>
    <w:rsid w:val="00C9712E"/>
    <w:rsid w:val="00C977EA"/>
    <w:rsid w:val="00C9784B"/>
    <w:rsid w:val="00C97AA4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1D8A"/>
    <w:rsid w:val="00CA218C"/>
    <w:rsid w:val="00CA2532"/>
    <w:rsid w:val="00CA2765"/>
    <w:rsid w:val="00CA2F42"/>
    <w:rsid w:val="00CA3A3A"/>
    <w:rsid w:val="00CA43CE"/>
    <w:rsid w:val="00CA4692"/>
    <w:rsid w:val="00CA4F33"/>
    <w:rsid w:val="00CA5360"/>
    <w:rsid w:val="00CA56B3"/>
    <w:rsid w:val="00CA59F4"/>
    <w:rsid w:val="00CA613A"/>
    <w:rsid w:val="00CA6B29"/>
    <w:rsid w:val="00CA6F48"/>
    <w:rsid w:val="00CA71A0"/>
    <w:rsid w:val="00CA7377"/>
    <w:rsid w:val="00CB0570"/>
    <w:rsid w:val="00CB05A7"/>
    <w:rsid w:val="00CB06A9"/>
    <w:rsid w:val="00CB093F"/>
    <w:rsid w:val="00CB0FA0"/>
    <w:rsid w:val="00CB1606"/>
    <w:rsid w:val="00CB1652"/>
    <w:rsid w:val="00CB1A5E"/>
    <w:rsid w:val="00CB1ED0"/>
    <w:rsid w:val="00CB2BFD"/>
    <w:rsid w:val="00CB34E2"/>
    <w:rsid w:val="00CB39CE"/>
    <w:rsid w:val="00CB3F48"/>
    <w:rsid w:val="00CB41F6"/>
    <w:rsid w:val="00CB4215"/>
    <w:rsid w:val="00CB4635"/>
    <w:rsid w:val="00CB474B"/>
    <w:rsid w:val="00CB4864"/>
    <w:rsid w:val="00CB4CB3"/>
    <w:rsid w:val="00CB4D9B"/>
    <w:rsid w:val="00CB4FEB"/>
    <w:rsid w:val="00CB5367"/>
    <w:rsid w:val="00CB5A83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2F46"/>
    <w:rsid w:val="00CC310D"/>
    <w:rsid w:val="00CC3983"/>
    <w:rsid w:val="00CC3B89"/>
    <w:rsid w:val="00CC3BE8"/>
    <w:rsid w:val="00CC3CDF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57B"/>
    <w:rsid w:val="00CD0A1A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A86"/>
    <w:rsid w:val="00CD5CA5"/>
    <w:rsid w:val="00CD6457"/>
    <w:rsid w:val="00CD64A0"/>
    <w:rsid w:val="00CD676D"/>
    <w:rsid w:val="00CD7288"/>
    <w:rsid w:val="00CD72A0"/>
    <w:rsid w:val="00CD799D"/>
    <w:rsid w:val="00CD7AD1"/>
    <w:rsid w:val="00CE06C6"/>
    <w:rsid w:val="00CE0BB1"/>
    <w:rsid w:val="00CE0C06"/>
    <w:rsid w:val="00CE19E5"/>
    <w:rsid w:val="00CE1BC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3E19"/>
    <w:rsid w:val="00CE47FF"/>
    <w:rsid w:val="00CE49FB"/>
    <w:rsid w:val="00CE4AB2"/>
    <w:rsid w:val="00CE4B4A"/>
    <w:rsid w:val="00CE5368"/>
    <w:rsid w:val="00CE6C4A"/>
    <w:rsid w:val="00CE701B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96F"/>
    <w:rsid w:val="00CF0A05"/>
    <w:rsid w:val="00CF0AA2"/>
    <w:rsid w:val="00CF0FCE"/>
    <w:rsid w:val="00CF0FF8"/>
    <w:rsid w:val="00CF1062"/>
    <w:rsid w:val="00CF107B"/>
    <w:rsid w:val="00CF1234"/>
    <w:rsid w:val="00CF14CA"/>
    <w:rsid w:val="00CF1A74"/>
    <w:rsid w:val="00CF21E0"/>
    <w:rsid w:val="00CF2590"/>
    <w:rsid w:val="00CF2691"/>
    <w:rsid w:val="00CF2DE2"/>
    <w:rsid w:val="00CF2FF8"/>
    <w:rsid w:val="00CF337D"/>
    <w:rsid w:val="00CF340E"/>
    <w:rsid w:val="00CF399B"/>
    <w:rsid w:val="00CF45EA"/>
    <w:rsid w:val="00CF47E3"/>
    <w:rsid w:val="00CF51FB"/>
    <w:rsid w:val="00CF5636"/>
    <w:rsid w:val="00CF57E9"/>
    <w:rsid w:val="00CF5886"/>
    <w:rsid w:val="00CF59F7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C1B"/>
    <w:rsid w:val="00D05EDE"/>
    <w:rsid w:val="00D062C0"/>
    <w:rsid w:val="00D064B9"/>
    <w:rsid w:val="00D06682"/>
    <w:rsid w:val="00D073DC"/>
    <w:rsid w:val="00D07887"/>
    <w:rsid w:val="00D07ECA"/>
    <w:rsid w:val="00D102D6"/>
    <w:rsid w:val="00D10510"/>
    <w:rsid w:val="00D105C5"/>
    <w:rsid w:val="00D105EB"/>
    <w:rsid w:val="00D106F8"/>
    <w:rsid w:val="00D107F3"/>
    <w:rsid w:val="00D10830"/>
    <w:rsid w:val="00D10911"/>
    <w:rsid w:val="00D10914"/>
    <w:rsid w:val="00D10A3E"/>
    <w:rsid w:val="00D10F42"/>
    <w:rsid w:val="00D10FFD"/>
    <w:rsid w:val="00D111CA"/>
    <w:rsid w:val="00D113D7"/>
    <w:rsid w:val="00D11E31"/>
    <w:rsid w:val="00D12122"/>
    <w:rsid w:val="00D12644"/>
    <w:rsid w:val="00D129C1"/>
    <w:rsid w:val="00D12AFE"/>
    <w:rsid w:val="00D12D81"/>
    <w:rsid w:val="00D12F3F"/>
    <w:rsid w:val="00D132CE"/>
    <w:rsid w:val="00D13565"/>
    <w:rsid w:val="00D136EB"/>
    <w:rsid w:val="00D13BA5"/>
    <w:rsid w:val="00D14536"/>
    <w:rsid w:val="00D1461D"/>
    <w:rsid w:val="00D146B5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6D8"/>
    <w:rsid w:val="00D2077A"/>
    <w:rsid w:val="00D209FB"/>
    <w:rsid w:val="00D20CC2"/>
    <w:rsid w:val="00D214A1"/>
    <w:rsid w:val="00D2156A"/>
    <w:rsid w:val="00D215B2"/>
    <w:rsid w:val="00D22378"/>
    <w:rsid w:val="00D227CE"/>
    <w:rsid w:val="00D22ADD"/>
    <w:rsid w:val="00D22D1C"/>
    <w:rsid w:val="00D22EA0"/>
    <w:rsid w:val="00D23412"/>
    <w:rsid w:val="00D234B1"/>
    <w:rsid w:val="00D23C69"/>
    <w:rsid w:val="00D23E6A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C8"/>
    <w:rsid w:val="00D31DDA"/>
    <w:rsid w:val="00D31EA1"/>
    <w:rsid w:val="00D328E1"/>
    <w:rsid w:val="00D32ADC"/>
    <w:rsid w:val="00D32C88"/>
    <w:rsid w:val="00D3311E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573"/>
    <w:rsid w:val="00D366F9"/>
    <w:rsid w:val="00D3691A"/>
    <w:rsid w:val="00D37540"/>
    <w:rsid w:val="00D376B5"/>
    <w:rsid w:val="00D37B38"/>
    <w:rsid w:val="00D37BA7"/>
    <w:rsid w:val="00D400A2"/>
    <w:rsid w:val="00D406AF"/>
    <w:rsid w:val="00D409A5"/>
    <w:rsid w:val="00D40C4F"/>
    <w:rsid w:val="00D414DA"/>
    <w:rsid w:val="00D41717"/>
    <w:rsid w:val="00D41837"/>
    <w:rsid w:val="00D41982"/>
    <w:rsid w:val="00D42187"/>
    <w:rsid w:val="00D421C8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D35"/>
    <w:rsid w:val="00D45EC8"/>
    <w:rsid w:val="00D46370"/>
    <w:rsid w:val="00D4639A"/>
    <w:rsid w:val="00D463B1"/>
    <w:rsid w:val="00D46905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D4B"/>
    <w:rsid w:val="00D53F7B"/>
    <w:rsid w:val="00D54194"/>
    <w:rsid w:val="00D545C1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97F"/>
    <w:rsid w:val="00D57BE3"/>
    <w:rsid w:val="00D57C47"/>
    <w:rsid w:val="00D57D71"/>
    <w:rsid w:val="00D60078"/>
    <w:rsid w:val="00D602EA"/>
    <w:rsid w:val="00D606B6"/>
    <w:rsid w:val="00D6078D"/>
    <w:rsid w:val="00D607A5"/>
    <w:rsid w:val="00D610F1"/>
    <w:rsid w:val="00D611E2"/>
    <w:rsid w:val="00D61968"/>
    <w:rsid w:val="00D61E0F"/>
    <w:rsid w:val="00D62AF4"/>
    <w:rsid w:val="00D631BA"/>
    <w:rsid w:val="00D63439"/>
    <w:rsid w:val="00D63A4B"/>
    <w:rsid w:val="00D63A6F"/>
    <w:rsid w:val="00D64132"/>
    <w:rsid w:val="00D6430D"/>
    <w:rsid w:val="00D646DC"/>
    <w:rsid w:val="00D647E0"/>
    <w:rsid w:val="00D65245"/>
    <w:rsid w:val="00D6586C"/>
    <w:rsid w:val="00D65969"/>
    <w:rsid w:val="00D65B8D"/>
    <w:rsid w:val="00D6668F"/>
    <w:rsid w:val="00D6698E"/>
    <w:rsid w:val="00D66E64"/>
    <w:rsid w:val="00D6766D"/>
    <w:rsid w:val="00D67BF0"/>
    <w:rsid w:val="00D70176"/>
    <w:rsid w:val="00D706D9"/>
    <w:rsid w:val="00D70919"/>
    <w:rsid w:val="00D70B4B"/>
    <w:rsid w:val="00D71234"/>
    <w:rsid w:val="00D712B3"/>
    <w:rsid w:val="00D712E1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895"/>
    <w:rsid w:val="00D7391B"/>
    <w:rsid w:val="00D739FC"/>
    <w:rsid w:val="00D73D8D"/>
    <w:rsid w:val="00D73E74"/>
    <w:rsid w:val="00D74147"/>
    <w:rsid w:val="00D74325"/>
    <w:rsid w:val="00D7467B"/>
    <w:rsid w:val="00D746EF"/>
    <w:rsid w:val="00D7477B"/>
    <w:rsid w:val="00D753DC"/>
    <w:rsid w:val="00D75FE2"/>
    <w:rsid w:val="00D7607C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C46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453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6A54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694"/>
    <w:rsid w:val="00D93C20"/>
    <w:rsid w:val="00D941B8"/>
    <w:rsid w:val="00D9425A"/>
    <w:rsid w:val="00D94EC7"/>
    <w:rsid w:val="00D94F61"/>
    <w:rsid w:val="00D94F69"/>
    <w:rsid w:val="00D94FFD"/>
    <w:rsid w:val="00D95936"/>
    <w:rsid w:val="00D95AD8"/>
    <w:rsid w:val="00D95B96"/>
    <w:rsid w:val="00D95F97"/>
    <w:rsid w:val="00D964A5"/>
    <w:rsid w:val="00D9739C"/>
    <w:rsid w:val="00D975C1"/>
    <w:rsid w:val="00D975E5"/>
    <w:rsid w:val="00D97BEC"/>
    <w:rsid w:val="00DA0019"/>
    <w:rsid w:val="00DA00AD"/>
    <w:rsid w:val="00DA02B9"/>
    <w:rsid w:val="00DA0563"/>
    <w:rsid w:val="00DA05BD"/>
    <w:rsid w:val="00DA124E"/>
    <w:rsid w:val="00DA12D2"/>
    <w:rsid w:val="00DA167B"/>
    <w:rsid w:val="00DA18DF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2ED"/>
    <w:rsid w:val="00DA4382"/>
    <w:rsid w:val="00DA4ACE"/>
    <w:rsid w:val="00DA4EF0"/>
    <w:rsid w:val="00DA4F41"/>
    <w:rsid w:val="00DA52D7"/>
    <w:rsid w:val="00DA5344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0DD"/>
    <w:rsid w:val="00DB123B"/>
    <w:rsid w:val="00DB128D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3B74"/>
    <w:rsid w:val="00DB4033"/>
    <w:rsid w:val="00DB4088"/>
    <w:rsid w:val="00DB45BA"/>
    <w:rsid w:val="00DB475D"/>
    <w:rsid w:val="00DB50D0"/>
    <w:rsid w:val="00DB535D"/>
    <w:rsid w:val="00DB58F0"/>
    <w:rsid w:val="00DB5EA4"/>
    <w:rsid w:val="00DB5FE4"/>
    <w:rsid w:val="00DB636D"/>
    <w:rsid w:val="00DB6C68"/>
    <w:rsid w:val="00DB7431"/>
    <w:rsid w:val="00DB749C"/>
    <w:rsid w:val="00DB7BF2"/>
    <w:rsid w:val="00DB7DC2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49"/>
    <w:rsid w:val="00DC14C7"/>
    <w:rsid w:val="00DC18D9"/>
    <w:rsid w:val="00DC1D5E"/>
    <w:rsid w:val="00DC1E89"/>
    <w:rsid w:val="00DC2127"/>
    <w:rsid w:val="00DC26D6"/>
    <w:rsid w:val="00DC28CF"/>
    <w:rsid w:val="00DC297C"/>
    <w:rsid w:val="00DC2B33"/>
    <w:rsid w:val="00DC3367"/>
    <w:rsid w:val="00DC35AB"/>
    <w:rsid w:val="00DC396F"/>
    <w:rsid w:val="00DC445F"/>
    <w:rsid w:val="00DC5772"/>
    <w:rsid w:val="00DC5876"/>
    <w:rsid w:val="00DC5D77"/>
    <w:rsid w:val="00DC5DB2"/>
    <w:rsid w:val="00DC5FDE"/>
    <w:rsid w:val="00DC62A5"/>
    <w:rsid w:val="00DC67A4"/>
    <w:rsid w:val="00DC67D9"/>
    <w:rsid w:val="00DC693C"/>
    <w:rsid w:val="00DC6D22"/>
    <w:rsid w:val="00DC781F"/>
    <w:rsid w:val="00DC7BD4"/>
    <w:rsid w:val="00DC7C9F"/>
    <w:rsid w:val="00DC7DCC"/>
    <w:rsid w:val="00DD0458"/>
    <w:rsid w:val="00DD0BD5"/>
    <w:rsid w:val="00DD0E91"/>
    <w:rsid w:val="00DD1A8B"/>
    <w:rsid w:val="00DD1DD5"/>
    <w:rsid w:val="00DD1FF0"/>
    <w:rsid w:val="00DD21CF"/>
    <w:rsid w:val="00DD2204"/>
    <w:rsid w:val="00DD221F"/>
    <w:rsid w:val="00DD24D0"/>
    <w:rsid w:val="00DD25E0"/>
    <w:rsid w:val="00DD2A54"/>
    <w:rsid w:val="00DD2BDA"/>
    <w:rsid w:val="00DD2D4F"/>
    <w:rsid w:val="00DD3355"/>
    <w:rsid w:val="00DD3443"/>
    <w:rsid w:val="00DD3599"/>
    <w:rsid w:val="00DD3B38"/>
    <w:rsid w:val="00DD3C3C"/>
    <w:rsid w:val="00DD3DC6"/>
    <w:rsid w:val="00DD41BE"/>
    <w:rsid w:val="00DD44D0"/>
    <w:rsid w:val="00DD459F"/>
    <w:rsid w:val="00DD4801"/>
    <w:rsid w:val="00DD4A33"/>
    <w:rsid w:val="00DD50A8"/>
    <w:rsid w:val="00DD6A9F"/>
    <w:rsid w:val="00DD6B87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179"/>
    <w:rsid w:val="00DE1AAF"/>
    <w:rsid w:val="00DE2012"/>
    <w:rsid w:val="00DE23EC"/>
    <w:rsid w:val="00DE2A4A"/>
    <w:rsid w:val="00DE2E94"/>
    <w:rsid w:val="00DE3697"/>
    <w:rsid w:val="00DE39AF"/>
    <w:rsid w:val="00DE4056"/>
    <w:rsid w:val="00DE4370"/>
    <w:rsid w:val="00DE4735"/>
    <w:rsid w:val="00DE4C0A"/>
    <w:rsid w:val="00DE4C50"/>
    <w:rsid w:val="00DE4C8B"/>
    <w:rsid w:val="00DE4E19"/>
    <w:rsid w:val="00DE4FD7"/>
    <w:rsid w:val="00DE550E"/>
    <w:rsid w:val="00DE5654"/>
    <w:rsid w:val="00DE5712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224"/>
    <w:rsid w:val="00DE7256"/>
    <w:rsid w:val="00DE7526"/>
    <w:rsid w:val="00DE771D"/>
    <w:rsid w:val="00DE79A8"/>
    <w:rsid w:val="00DF0092"/>
    <w:rsid w:val="00DF0230"/>
    <w:rsid w:val="00DF0272"/>
    <w:rsid w:val="00DF039F"/>
    <w:rsid w:val="00DF0751"/>
    <w:rsid w:val="00DF0C47"/>
    <w:rsid w:val="00DF0E30"/>
    <w:rsid w:val="00DF0FED"/>
    <w:rsid w:val="00DF1011"/>
    <w:rsid w:val="00DF12C8"/>
    <w:rsid w:val="00DF1908"/>
    <w:rsid w:val="00DF245F"/>
    <w:rsid w:val="00DF28B6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CC0"/>
    <w:rsid w:val="00DF5E62"/>
    <w:rsid w:val="00DF5FB9"/>
    <w:rsid w:val="00DF6213"/>
    <w:rsid w:val="00DF6328"/>
    <w:rsid w:val="00DF63B4"/>
    <w:rsid w:val="00DF70F3"/>
    <w:rsid w:val="00DF7A1A"/>
    <w:rsid w:val="00DF7B32"/>
    <w:rsid w:val="00E00179"/>
    <w:rsid w:val="00E00221"/>
    <w:rsid w:val="00E00386"/>
    <w:rsid w:val="00E00D3C"/>
    <w:rsid w:val="00E00DCB"/>
    <w:rsid w:val="00E0121C"/>
    <w:rsid w:val="00E014D9"/>
    <w:rsid w:val="00E0166B"/>
    <w:rsid w:val="00E016D8"/>
    <w:rsid w:val="00E01A59"/>
    <w:rsid w:val="00E01A8C"/>
    <w:rsid w:val="00E01C1D"/>
    <w:rsid w:val="00E01CE1"/>
    <w:rsid w:val="00E024D6"/>
    <w:rsid w:val="00E028D7"/>
    <w:rsid w:val="00E028DB"/>
    <w:rsid w:val="00E02AC2"/>
    <w:rsid w:val="00E02EDD"/>
    <w:rsid w:val="00E032B8"/>
    <w:rsid w:val="00E03361"/>
    <w:rsid w:val="00E0397D"/>
    <w:rsid w:val="00E04ADF"/>
    <w:rsid w:val="00E04C6A"/>
    <w:rsid w:val="00E04D0D"/>
    <w:rsid w:val="00E05AF8"/>
    <w:rsid w:val="00E069F5"/>
    <w:rsid w:val="00E06CFE"/>
    <w:rsid w:val="00E06FF4"/>
    <w:rsid w:val="00E071F9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3AB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65FD"/>
    <w:rsid w:val="00E1794F"/>
    <w:rsid w:val="00E17CB9"/>
    <w:rsid w:val="00E207F3"/>
    <w:rsid w:val="00E21613"/>
    <w:rsid w:val="00E21734"/>
    <w:rsid w:val="00E217EA"/>
    <w:rsid w:val="00E21898"/>
    <w:rsid w:val="00E21F2B"/>
    <w:rsid w:val="00E22752"/>
    <w:rsid w:val="00E22BE5"/>
    <w:rsid w:val="00E22CCA"/>
    <w:rsid w:val="00E233CF"/>
    <w:rsid w:val="00E237ED"/>
    <w:rsid w:val="00E243A2"/>
    <w:rsid w:val="00E24C1A"/>
    <w:rsid w:val="00E251CE"/>
    <w:rsid w:val="00E25421"/>
    <w:rsid w:val="00E25C03"/>
    <w:rsid w:val="00E25F26"/>
    <w:rsid w:val="00E2634B"/>
    <w:rsid w:val="00E26381"/>
    <w:rsid w:val="00E26766"/>
    <w:rsid w:val="00E26A76"/>
    <w:rsid w:val="00E26BB6"/>
    <w:rsid w:val="00E26E35"/>
    <w:rsid w:val="00E27250"/>
    <w:rsid w:val="00E30476"/>
    <w:rsid w:val="00E3091D"/>
    <w:rsid w:val="00E309BE"/>
    <w:rsid w:val="00E30BCC"/>
    <w:rsid w:val="00E31670"/>
    <w:rsid w:val="00E31CC0"/>
    <w:rsid w:val="00E31D93"/>
    <w:rsid w:val="00E324BC"/>
    <w:rsid w:val="00E32B0B"/>
    <w:rsid w:val="00E32BBE"/>
    <w:rsid w:val="00E332BE"/>
    <w:rsid w:val="00E33597"/>
    <w:rsid w:val="00E33618"/>
    <w:rsid w:val="00E343CF"/>
    <w:rsid w:val="00E345B9"/>
    <w:rsid w:val="00E34A2B"/>
    <w:rsid w:val="00E34BE6"/>
    <w:rsid w:val="00E34ED0"/>
    <w:rsid w:val="00E352BD"/>
    <w:rsid w:val="00E354DC"/>
    <w:rsid w:val="00E369DC"/>
    <w:rsid w:val="00E36CF4"/>
    <w:rsid w:val="00E3717D"/>
    <w:rsid w:val="00E3730E"/>
    <w:rsid w:val="00E374ED"/>
    <w:rsid w:val="00E3758E"/>
    <w:rsid w:val="00E375DF"/>
    <w:rsid w:val="00E379B8"/>
    <w:rsid w:val="00E37CB9"/>
    <w:rsid w:val="00E37FC9"/>
    <w:rsid w:val="00E40304"/>
    <w:rsid w:val="00E406F5"/>
    <w:rsid w:val="00E40F08"/>
    <w:rsid w:val="00E4102B"/>
    <w:rsid w:val="00E412B9"/>
    <w:rsid w:val="00E413B4"/>
    <w:rsid w:val="00E4187E"/>
    <w:rsid w:val="00E41A23"/>
    <w:rsid w:val="00E41FC0"/>
    <w:rsid w:val="00E420B8"/>
    <w:rsid w:val="00E42212"/>
    <w:rsid w:val="00E422A1"/>
    <w:rsid w:val="00E4268A"/>
    <w:rsid w:val="00E42AAF"/>
    <w:rsid w:val="00E42E78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10F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AFA"/>
    <w:rsid w:val="00E47BE9"/>
    <w:rsid w:val="00E47E7D"/>
    <w:rsid w:val="00E47ECE"/>
    <w:rsid w:val="00E47EE2"/>
    <w:rsid w:val="00E5012F"/>
    <w:rsid w:val="00E505D6"/>
    <w:rsid w:val="00E50893"/>
    <w:rsid w:val="00E50E30"/>
    <w:rsid w:val="00E50E96"/>
    <w:rsid w:val="00E51551"/>
    <w:rsid w:val="00E52437"/>
    <w:rsid w:val="00E5244C"/>
    <w:rsid w:val="00E52F4F"/>
    <w:rsid w:val="00E53205"/>
    <w:rsid w:val="00E533C0"/>
    <w:rsid w:val="00E53566"/>
    <w:rsid w:val="00E535D1"/>
    <w:rsid w:val="00E53902"/>
    <w:rsid w:val="00E54058"/>
    <w:rsid w:val="00E54499"/>
    <w:rsid w:val="00E546FE"/>
    <w:rsid w:val="00E54725"/>
    <w:rsid w:val="00E54D6E"/>
    <w:rsid w:val="00E551F8"/>
    <w:rsid w:val="00E552BD"/>
    <w:rsid w:val="00E5540A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10F"/>
    <w:rsid w:val="00E601AF"/>
    <w:rsid w:val="00E60237"/>
    <w:rsid w:val="00E60D75"/>
    <w:rsid w:val="00E61160"/>
    <w:rsid w:val="00E621FA"/>
    <w:rsid w:val="00E6239F"/>
    <w:rsid w:val="00E6250C"/>
    <w:rsid w:val="00E62EC7"/>
    <w:rsid w:val="00E6303C"/>
    <w:rsid w:val="00E63A78"/>
    <w:rsid w:val="00E64502"/>
    <w:rsid w:val="00E64690"/>
    <w:rsid w:val="00E647D2"/>
    <w:rsid w:val="00E650E9"/>
    <w:rsid w:val="00E65A1D"/>
    <w:rsid w:val="00E65CD5"/>
    <w:rsid w:val="00E664CA"/>
    <w:rsid w:val="00E66CD9"/>
    <w:rsid w:val="00E6729F"/>
    <w:rsid w:val="00E701C8"/>
    <w:rsid w:val="00E70401"/>
    <w:rsid w:val="00E70412"/>
    <w:rsid w:val="00E7095D"/>
    <w:rsid w:val="00E70A58"/>
    <w:rsid w:val="00E70A5D"/>
    <w:rsid w:val="00E7118A"/>
    <w:rsid w:val="00E716A9"/>
    <w:rsid w:val="00E717B8"/>
    <w:rsid w:val="00E7195E"/>
    <w:rsid w:val="00E734B6"/>
    <w:rsid w:val="00E738AD"/>
    <w:rsid w:val="00E7399B"/>
    <w:rsid w:val="00E73A3E"/>
    <w:rsid w:val="00E73A77"/>
    <w:rsid w:val="00E746D1"/>
    <w:rsid w:val="00E74BB6"/>
    <w:rsid w:val="00E74F5F"/>
    <w:rsid w:val="00E753FD"/>
    <w:rsid w:val="00E754C8"/>
    <w:rsid w:val="00E76041"/>
    <w:rsid w:val="00E76146"/>
    <w:rsid w:val="00E7656B"/>
    <w:rsid w:val="00E77278"/>
    <w:rsid w:val="00E7741D"/>
    <w:rsid w:val="00E77609"/>
    <w:rsid w:val="00E77ACA"/>
    <w:rsid w:val="00E77E9A"/>
    <w:rsid w:val="00E80003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3E17"/>
    <w:rsid w:val="00E84764"/>
    <w:rsid w:val="00E84D7D"/>
    <w:rsid w:val="00E851A1"/>
    <w:rsid w:val="00E85392"/>
    <w:rsid w:val="00E854F5"/>
    <w:rsid w:val="00E855F8"/>
    <w:rsid w:val="00E856D6"/>
    <w:rsid w:val="00E8578A"/>
    <w:rsid w:val="00E861CC"/>
    <w:rsid w:val="00E861D7"/>
    <w:rsid w:val="00E8658F"/>
    <w:rsid w:val="00E86E9A"/>
    <w:rsid w:val="00E86FF9"/>
    <w:rsid w:val="00E90429"/>
    <w:rsid w:val="00E90906"/>
    <w:rsid w:val="00E90A7F"/>
    <w:rsid w:val="00E91070"/>
    <w:rsid w:val="00E91216"/>
    <w:rsid w:val="00E914D5"/>
    <w:rsid w:val="00E9162B"/>
    <w:rsid w:val="00E917D5"/>
    <w:rsid w:val="00E92F04"/>
    <w:rsid w:val="00E9321F"/>
    <w:rsid w:val="00E94048"/>
    <w:rsid w:val="00E943BB"/>
    <w:rsid w:val="00E94807"/>
    <w:rsid w:val="00E94C2E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AF4"/>
    <w:rsid w:val="00EA0B1B"/>
    <w:rsid w:val="00EA0D31"/>
    <w:rsid w:val="00EA165E"/>
    <w:rsid w:val="00EA17D4"/>
    <w:rsid w:val="00EA18A0"/>
    <w:rsid w:val="00EA19FF"/>
    <w:rsid w:val="00EA1BF3"/>
    <w:rsid w:val="00EA1E88"/>
    <w:rsid w:val="00EA22B5"/>
    <w:rsid w:val="00EA2581"/>
    <w:rsid w:val="00EA2591"/>
    <w:rsid w:val="00EA2AA4"/>
    <w:rsid w:val="00EA2C2D"/>
    <w:rsid w:val="00EA3058"/>
    <w:rsid w:val="00EA34AB"/>
    <w:rsid w:val="00EA353B"/>
    <w:rsid w:val="00EA367C"/>
    <w:rsid w:val="00EA39A9"/>
    <w:rsid w:val="00EA3C7E"/>
    <w:rsid w:val="00EA3F62"/>
    <w:rsid w:val="00EA42D5"/>
    <w:rsid w:val="00EA483A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2345"/>
    <w:rsid w:val="00EB2D9F"/>
    <w:rsid w:val="00EB3113"/>
    <w:rsid w:val="00EB3209"/>
    <w:rsid w:val="00EB3496"/>
    <w:rsid w:val="00EB3661"/>
    <w:rsid w:val="00EB393F"/>
    <w:rsid w:val="00EB47A9"/>
    <w:rsid w:val="00EB53F4"/>
    <w:rsid w:val="00EB54E4"/>
    <w:rsid w:val="00EB6D7F"/>
    <w:rsid w:val="00EB707A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892"/>
    <w:rsid w:val="00EC1AA5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685"/>
    <w:rsid w:val="00EC674F"/>
    <w:rsid w:val="00EC69BC"/>
    <w:rsid w:val="00EC6E04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0FAB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880"/>
    <w:rsid w:val="00ED5E13"/>
    <w:rsid w:val="00ED600E"/>
    <w:rsid w:val="00ED628A"/>
    <w:rsid w:val="00ED66A3"/>
    <w:rsid w:val="00ED6BE6"/>
    <w:rsid w:val="00ED6DC5"/>
    <w:rsid w:val="00ED6FD0"/>
    <w:rsid w:val="00ED70A7"/>
    <w:rsid w:val="00ED7CBA"/>
    <w:rsid w:val="00ED7CCD"/>
    <w:rsid w:val="00ED7EF2"/>
    <w:rsid w:val="00EE05F1"/>
    <w:rsid w:val="00EE0707"/>
    <w:rsid w:val="00EE084F"/>
    <w:rsid w:val="00EE0BB5"/>
    <w:rsid w:val="00EE0C49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89B"/>
    <w:rsid w:val="00EE3AFB"/>
    <w:rsid w:val="00EE3C6A"/>
    <w:rsid w:val="00EE3E8E"/>
    <w:rsid w:val="00EE4010"/>
    <w:rsid w:val="00EE45EB"/>
    <w:rsid w:val="00EE4A1B"/>
    <w:rsid w:val="00EE52ED"/>
    <w:rsid w:val="00EE58A8"/>
    <w:rsid w:val="00EE5B07"/>
    <w:rsid w:val="00EE5B88"/>
    <w:rsid w:val="00EE615A"/>
    <w:rsid w:val="00EE6227"/>
    <w:rsid w:val="00EE66E8"/>
    <w:rsid w:val="00EE6EE4"/>
    <w:rsid w:val="00EE70A3"/>
    <w:rsid w:val="00EE73B3"/>
    <w:rsid w:val="00EE74FE"/>
    <w:rsid w:val="00EE770B"/>
    <w:rsid w:val="00EE7AAC"/>
    <w:rsid w:val="00EE7C30"/>
    <w:rsid w:val="00EE7E7F"/>
    <w:rsid w:val="00EF014B"/>
    <w:rsid w:val="00EF05FD"/>
    <w:rsid w:val="00EF092C"/>
    <w:rsid w:val="00EF0C25"/>
    <w:rsid w:val="00EF0ECB"/>
    <w:rsid w:val="00EF18FD"/>
    <w:rsid w:val="00EF1C56"/>
    <w:rsid w:val="00EF2218"/>
    <w:rsid w:val="00EF2605"/>
    <w:rsid w:val="00EF2628"/>
    <w:rsid w:val="00EF294D"/>
    <w:rsid w:val="00EF2D11"/>
    <w:rsid w:val="00EF2DEB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6A0"/>
    <w:rsid w:val="00EF7BC8"/>
    <w:rsid w:val="00EF7C63"/>
    <w:rsid w:val="00EF7D68"/>
    <w:rsid w:val="00EF7DE2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5B15"/>
    <w:rsid w:val="00F067ED"/>
    <w:rsid w:val="00F06A1C"/>
    <w:rsid w:val="00F07124"/>
    <w:rsid w:val="00F073C3"/>
    <w:rsid w:val="00F0740B"/>
    <w:rsid w:val="00F0750B"/>
    <w:rsid w:val="00F0763F"/>
    <w:rsid w:val="00F077B9"/>
    <w:rsid w:val="00F07828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B18"/>
    <w:rsid w:val="00F14FD2"/>
    <w:rsid w:val="00F15060"/>
    <w:rsid w:val="00F15874"/>
    <w:rsid w:val="00F158A2"/>
    <w:rsid w:val="00F15C55"/>
    <w:rsid w:val="00F15E1F"/>
    <w:rsid w:val="00F15EF6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2F8"/>
    <w:rsid w:val="00F24A6A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3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13AB"/>
    <w:rsid w:val="00F31785"/>
    <w:rsid w:val="00F317EA"/>
    <w:rsid w:val="00F31902"/>
    <w:rsid w:val="00F32083"/>
    <w:rsid w:val="00F3247E"/>
    <w:rsid w:val="00F32A2D"/>
    <w:rsid w:val="00F337EF"/>
    <w:rsid w:val="00F339F2"/>
    <w:rsid w:val="00F33D4F"/>
    <w:rsid w:val="00F3491B"/>
    <w:rsid w:val="00F34EE4"/>
    <w:rsid w:val="00F35354"/>
    <w:rsid w:val="00F35442"/>
    <w:rsid w:val="00F35494"/>
    <w:rsid w:val="00F3571C"/>
    <w:rsid w:val="00F35FA5"/>
    <w:rsid w:val="00F36074"/>
    <w:rsid w:val="00F364D6"/>
    <w:rsid w:val="00F36A16"/>
    <w:rsid w:val="00F36AEA"/>
    <w:rsid w:val="00F36C1C"/>
    <w:rsid w:val="00F37A0F"/>
    <w:rsid w:val="00F40091"/>
    <w:rsid w:val="00F402A4"/>
    <w:rsid w:val="00F40A3B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2815"/>
    <w:rsid w:val="00F43653"/>
    <w:rsid w:val="00F4372C"/>
    <w:rsid w:val="00F43A6C"/>
    <w:rsid w:val="00F43D6C"/>
    <w:rsid w:val="00F4418E"/>
    <w:rsid w:val="00F442D7"/>
    <w:rsid w:val="00F44541"/>
    <w:rsid w:val="00F44705"/>
    <w:rsid w:val="00F4482D"/>
    <w:rsid w:val="00F44FB8"/>
    <w:rsid w:val="00F450D7"/>
    <w:rsid w:val="00F45484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597"/>
    <w:rsid w:val="00F51F0D"/>
    <w:rsid w:val="00F52292"/>
    <w:rsid w:val="00F526D8"/>
    <w:rsid w:val="00F527E2"/>
    <w:rsid w:val="00F52F84"/>
    <w:rsid w:val="00F53011"/>
    <w:rsid w:val="00F530D7"/>
    <w:rsid w:val="00F532D9"/>
    <w:rsid w:val="00F53586"/>
    <w:rsid w:val="00F535B7"/>
    <w:rsid w:val="00F5403A"/>
    <w:rsid w:val="00F5411D"/>
    <w:rsid w:val="00F543C4"/>
    <w:rsid w:val="00F54BA2"/>
    <w:rsid w:val="00F55060"/>
    <w:rsid w:val="00F550BC"/>
    <w:rsid w:val="00F555B7"/>
    <w:rsid w:val="00F55A8E"/>
    <w:rsid w:val="00F560CB"/>
    <w:rsid w:val="00F563EE"/>
    <w:rsid w:val="00F56633"/>
    <w:rsid w:val="00F570C8"/>
    <w:rsid w:val="00F57121"/>
    <w:rsid w:val="00F57301"/>
    <w:rsid w:val="00F57338"/>
    <w:rsid w:val="00F57815"/>
    <w:rsid w:val="00F57A3E"/>
    <w:rsid w:val="00F57B58"/>
    <w:rsid w:val="00F57D1E"/>
    <w:rsid w:val="00F6047F"/>
    <w:rsid w:val="00F60CDA"/>
    <w:rsid w:val="00F61090"/>
    <w:rsid w:val="00F619E4"/>
    <w:rsid w:val="00F61B23"/>
    <w:rsid w:val="00F62B23"/>
    <w:rsid w:val="00F62B53"/>
    <w:rsid w:val="00F62EFE"/>
    <w:rsid w:val="00F62F60"/>
    <w:rsid w:val="00F63238"/>
    <w:rsid w:val="00F63290"/>
    <w:rsid w:val="00F632E1"/>
    <w:rsid w:val="00F63A0E"/>
    <w:rsid w:val="00F63B68"/>
    <w:rsid w:val="00F63FCA"/>
    <w:rsid w:val="00F640DC"/>
    <w:rsid w:val="00F644BD"/>
    <w:rsid w:val="00F6483D"/>
    <w:rsid w:val="00F65153"/>
    <w:rsid w:val="00F65749"/>
    <w:rsid w:val="00F65961"/>
    <w:rsid w:val="00F65BF5"/>
    <w:rsid w:val="00F6601C"/>
    <w:rsid w:val="00F66726"/>
    <w:rsid w:val="00F667AF"/>
    <w:rsid w:val="00F668CE"/>
    <w:rsid w:val="00F67634"/>
    <w:rsid w:val="00F67644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47"/>
    <w:rsid w:val="00F73171"/>
    <w:rsid w:val="00F73185"/>
    <w:rsid w:val="00F73439"/>
    <w:rsid w:val="00F74574"/>
    <w:rsid w:val="00F74ABD"/>
    <w:rsid w:val="00F7517D"/>
    <w:rsid w:val="00F75312"/>
    <w:rsid w:val="00F75A5B"/>
    <w:rsid w:val="00F760E3"/>
    <w:rsid w:val="00F764E5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1BBB"/>
    <w:rsid w:val="00F820A4"/>
    <w:rsid w:val="00F82324"/>
    <w:rsid w:val="00F82466"/>
    <w:rsid w:val="00F82624"/>
    <w:rsid w:val="00F8274C"/>
    <w:rsid w:val="00F828D4"/>
    <w:rsid w:val="00F82AB5"/>
    <w:rsid w:val="00F8517C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0F7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97848"/>
    <w:rsid w:val="00FA084F"/>
    <w:rsid w:val="00FA10A1"/>
    <w:rsid w:val="00FA1296"/>
    <w:rsid w:val="00FA1362"/>
    <w:rsid w:val="00FA14E4"/>
    <w:rsid w:val="00FA2004"/>
    <w:rsid w:val="00FA21E4"/>
    <w:rsid w:val="00FA2ABB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044"/>
    <w:rsid w:val="00FA7364"/>
    <w:rsid w:val="00FA7467"/>
    <w:rsid w:val="00FA7868"/>
    <w:rsid w:val="00FA78CA"/>
    <w:rsid w:val="00FA7B50"/>
    <w:rsid w:val="00FA7BFD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66E"/>
    <w:rsid w:val="00FB27F7"/>
    <w:rsid w:val="00FB31A6"/>
    <w:rsid w:val="00FB4785"/>
    <w:rsid w:val="00FB49A2"/>
    <w:rsid w:val="00FB5964"/>
    <w:rsid w:val="00FB673A"/>
    <w:rsid w:val="00FB6E72"/>
    <w:rsid w:val="00FB6F38"/>
    <w:rsid w:val="00FB7221"/>
    <w:rsid w:val="00FB7A11"/>
    <w:rsid w:val="00FB7E8A"/>
    <w:rsid w:val="00FC0628"/>
    <w:rsid w:val="00FC062C"/>
    <w:rsid w:val="00FC0C10"/>
    <w:rsid w:val="00FC11EF"/>
    <w:rsid w:val="00FC12E1"/>
    <w:rsid w:val="00FC136C"/>
    <w:rsid w:val="00FC13BE"/>
    <w:rsid w:val="00FC1565"/>
    <w:rsid w:val="00FC1BD7"/>
    <w:rsid w:val="00FC29B2"/>
    <w:rsid w:val="00FC3125"/>
    <w:rsid w:val="00FC313F"/>
    <w:rsid w:val="00FC3E1C"/>
    <w:rsid w:val="00FC413A"/>
    <w:rsid w:val="00FC456F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92F"/>
    <w:rsid w:val="00FD19BB"/>
    <w:rsid w:val="00FD1ABD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E4F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D7E0A"/>
    <w:rsid w:val="00FE0460"/>
    <w:rsid w:val="00FE04E9"/>
    <w:rsid w:val="00FE0C7C"/>
    <w:rsid w:val="00FE12BA"/>
    <w:rsid w:val="00FE168E"/>
    <w:rsid w:val="00FE1783"/>
    <w:rsid w:val="00FE19C5"/>
    <w:rsid w:val="00FE21D0"/>
    <w:rsid w:val="00FE2DF6"/>
    <w:rsid w:val="00FE2F4D"/>
    <w:rsid w:val="00FE3928"/>
    <w:rsid w:val="00FE3C3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949"/>
    <w:rsid w:val="00FE7BB6"/>
    <w:rsid w:val="00FF0E36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3BF3"/>
    <w:rsid w:val="00FF3F34"/>
    <w:rsid w:val="00FF4111"/>
    <w:rsid w:val="00FF4720"/>
    <w:rsid w:val="00FF479E"/>
    <w:rsid w:val="00FF4D4E"/>
    <w:rsid w:val="00FF4DB9"/>
    <w:rsid w:val="00FF5388"/>
    <w:rsid w:val="00FF53FF"/>
    <w:rsid w:val="00FF57B6"/>
    <w:rsid w:val="00FF5B47"/>
    <w:rsid w:val="00FF5C05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  <w:rsid w:val="00FF7CE3"/>
    <w:rsid w:val="36DC4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1" type="connector" idref="#AutoShape 32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semiHidden="0" w:uiPriority="0"/>
    <w:lsdException w:name="Subtitle" w:semiHidden="0" w:uiPriority="0" w:unhideWhenUsed="0" w:qFormat="1"/>
    <w:lsdException w:name="Body Text 3" w:qFormat="1"/>
    <w:lsdException w:name="Body Text Indent 2" w:semiHidden="0" w:uiPriority="0" w:unhideWhenUsed="0" w:qFormat="1"/>
    <w:lsdException w:name="Hyperlink" w:semiHidden="0"/>
    <w:lsdException w:name="Strong" w:semiHidden="0" w:uiPriority="0" w:unhideWhenUsed="0" w:qFormat="1"/>
    <w:lsdException w:name="Emphasis" w:semiHidden="0" w:uiPriority="20" w:unhideWhenUsed="0" w:qFormat="1"/>
    <w:lsdException w:name="HTML Preformatted" w:semiHidden="0" w:unhideWhenUsed="0"/>
    <w:lsdException w:name="Normal Table" w:semiHidden="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FA6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11928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9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9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9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928"/>
    <w:pPr>
      <w:keepNext/>
      <w:keepLines/>
      <w:widowControl w:val="0"/>
      <w:autoSpaceDE w:val="0"/>
      <w:autoSpaceDN w:val="0"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92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711928"/>
    <w:pPr>
      <w:spacing w:line="360" w:lineRule="auto"/>
    </w:pPr>
    <w:rPr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1928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71192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qFormat/>
    <w:rsid w:val="00711928"/>
    <w:pPr>
      <w:spacing w:after="120" w:line="480" w:lineRule="auto"/>
      <w:ind w:left="360"/>
    </w:pPr>
    <w:rPr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119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928"/>
    <w:pPr>
      <w:spacing w:line="360" w:lineRule="auto"/>
      <w:jc w:val="both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928"/>
    <w:rPr>
      <w:b/>
      <w:bCs/>
    </w:rPr>
  </w:style>
  <w:style w:type="character" w:styleId="Emphasis">
    <w:name w:val="Emphasis"/>
    <w:basedOn w:val="DefaultParagraphFont"/>
    <w:uiPriority w:val="20"/>
    <w:qFormat/>
    <w:rsid w:val="0071192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1928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1928"/>
    <w:pPr>
      <w:tabs>
        <w:tab w:val="center" w:pos="4680"/>
        <w:tab w:val="right" w:pos="9360"/>
      </w:tabs>
      <w:spacing w:line="360" w:lineRule="auto"/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711928"/>
    <w:pPr>
      <w:tabs>
        <w:tab w:val="center" w:pos="4680"/>
        <w:tab w:val="right" w:pos="9360"/>
      </w:tabs>
      <w:spacing w:line="36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rsid w:val="00711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styleId="Hyperlink">
    <w:name w:val="Hyperlink"/>
    <w:basedOn w:val="DefaultParagraphFont"/>
    <w:uiPriority w:val="99"/>
    <w:unhideWhenUsed/>
    <w:rsid w:val="00711928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11928"/>
    <w:rPr>
      <w:b/>
      <w:bCs/>
    </w:rPr>
  </w:style>
  <w:style w:type="paragraph" w:styleId="Subtitle">
    <w:name w:val="Subtitle"/>
    <w:basedOn w:val="Normal"/>
    <w:link w:val="SubtitleChar"/>
    <w:qFormat/>
    <w:rsid w:val="00711928"/>
    <w:pPr>
      <w:jc w:val="center"/>
    </w:pPr>
    <w:rPr>
      <w:b/>
      <w:bCs/>
      <w:sz w:val="40"/>
      <w:szCs w:val="40"/>
    </w:rPr>
  </w:style>
  <w:style w:type="table" w:styleId="TableGrid">
    <w:name w:val="Table Grid"/>
    <w:basedOn w:val="TableNormal"/>
    <w:uiPriority w:val="59"/>
    <w:rsid w:val="00711928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711928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paragraph" w:styleId="ListParagraph">
    <w:name w:val="List Paragraph"/>
    <w:basedOn w:val="Normal"/>
    <w:uiPriority w:val="1"/>
    <w:qFormat/>
    <w:rsid w:val="00711928"/>
    <w:pPr>
      <w:ind w:left="720"/>
      <w:contextualSpacing/>
    </w:pPr>
  </w:style>
  <w:style w:type="character" w:customStyle="1" w:styleId="shorttext">
    <w:name w:val="short_text"/>
    <w:basedOn w:val="DefaultParagraphFont"/>
    <w:rsid w:val="00711928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92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11928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711928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IntenseEmphasis1">
    <w:name w:val="Intense Emphasis1"/>
    <w:qFormat/>
    <w:rsid w:val="00711928"/>
    <w:rPr>
      <w:rFonts w:cs="Times New Roman"/>
      <w:b/>
      <w:bCs/>
      <w:i/>
      <w:iCs/>
      <w:color w:val="4F81BD"/>
    </w:rPr>
  </w:style>
  <w:style w:type="character" w:customStyle="1" w:styleId="BodyTextChar">
    <w:name w:val="Body Text Char"/>
    <w:basedOn w:val="DefaultParagraphFont"/>
    <w:link w:val="BodyText"/>
    <w:rsid w:val="007119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19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92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1928"/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928"/>
    <w:rPr>
      <w:rFonts w:ascii="Courier New" w:eastAsia="SimSun" w:hAnsi="Courier New" w:cs="Courier New"/>
      <w:sz w:val="24"/>
      <w:szCs w:val="24"/>
      <w:lang w:eastAsia="zh-CN"/>
    </w:rPr>
  </w:style>
  <w:style w:type="paragraph" w:styleId="NoSpacing">
    <w:name w:val="No Spacing"/>
    <w:uiPriority w:val="1"/>
    <w:qFormat/>
    <w:rsid w:val="00711928"/>
    <w:rPr>
      <w:rFonts w:ascii="Times New Roman" w:eastAsia="Times New Roman" w:hAnsi="Times New Roman" w:cs="Angsana New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92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1928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1928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92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Revision1">
    <w:name w:val="Revision1"/>
    <w:uiPriority w:val="99"/>
    <w:semiHidden/>
    <w:rsid w:val="0071192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1928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711928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basedOn w:val="Normal"/>
    <w:qFormat/>
    <w:rsid w:val="0071192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1192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711928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qFormat/>
    <w:rsid w:val="00711928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1">
    <w:name w:val="Normal1"/>
    <w:qFormat/>
    <w:rsid w:val="00711928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qFormat/>
    <w:rsid w:val="00711928"/>
    <w:rPr>
      <w:rFonts w:ascii="Calibri" w:eastAsia="Calibri" w:hAnsi="Calibri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qFormat/>
    <w:rsid w:val="00711928"/>
    <w:rPr>
      <w:rFonts w:ascii="Calibri" w:eastAsia="Calibri" w:hAnsi="Calibri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11928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qFormat/>
    <w:rsid w:val="00711928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qFormat/>
    <w:rsid w:val="0071192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711928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qFormat/>
    <w:rsid w:val="00711928"/>
    <w:pPr>
      <w:spacing w:after="60" w:line="240" w:lineRule="atLeast"/>
      <w:ind w:left="240" w:hanging="240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qFormat/>
    <w:rsid w:val="00711928"/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119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746495"/>
    <customShpInfo spid="_x0000_s746484"/>
    <customShpInfo spid="_x0000_s746473"/>
    <customShpInfo spid="_x0000_s746461"/>
    <customShpInfo spid="_x0000_s746462"/>
    <customShpInfo spid="_x0000_s746450"/>
    <customShpInfo spid="_x0000_s746439"/>
    <customShpInfo spid="_x0000_s746428"/>
    <customShpInfo spid="_x0000_s746417"/>
    <customShpInfo spid="_x0000_s746406"/>
    <customShpInfo spid="_x0000_s746395"/>
    <customShpInfo spid="_x0000_s746384"/>
    <customShpInfo spid="_x0000_s746369"/>
    <customShpInfo spid="_x0000_s746368"/>
    <customShpInfo spid="_x0000_s746370"/>
    <customShpInfo spid="_x0000_s746371"/>
    <customShpInfo spid="_x0000_s746373"/>
    <customShpInfo spid="_x0000_s746366"/>
    <customShpInfo spid="_x0000_s746372"/>
    <customShpInfo spid="_x0000_s746365"/>
    <customShpInfo spid="_x0000_s746367"/>
    <customShpInfo spid="_x0000_s746350"/>
    <customShpInfo spid="_x0000_s746349"/>
    <customShpInfo spid="_x0000_s746351"/>
    <customShpInfo spid="_x0000_s746352"/>
    <customShpInfo spid="_x0000_s746354"/>
    <customShpInfo spid="_x0000_s746347"/>
    <customShpInfo spid="_x0000_s746353"/>
    <customShpInfo spid="_x0000_s746346"/>
    <customShpInfo spid="_x0000_s746348"/>
    <customShpInfo spid="_x0000_s746341"/>
    <customShpInfo spid="_x0000_s746340"/>
    <customShpInfo spid="_x0000_s746342"/>
    <customShpInfo spid="_x0000_s746343"/>
    <customShpInfo spid="_x0000_s746345"/>
    <customShpInfo spid="_x0000_s746338"/>
    <customShpInfo spid="_x0000_s746344"/>
    <customShpInfo spid="_x0000_s746337"/>
    <customShpInfo spid="_x0000_s746339"/>
    <customShpInfo spid="_x0000_s746332"/>
    <customShpInfo spid="_x0000_s746331"/>
    <customShpInfo spid="_x0000_s746333"/>
    <customShpInfo spid="_x0000_s746334"/>
    <customShpInfo spid="_x0000_s746336"/>
    <customShpInfo spid="_x0000_s746329"/>
    <customShpInfo spid="_x0000_s746335"/>
    <customShpInfo spid="_x0000_s746328"/>
    <customShpInfo spid="_x0000_s746330"/>
    <customShpInfo spid="_x0000_s746317"/>
    <customShpInfo spid="_x0000_s746306"/>
    <customShpInfo spid="_x0000_s746305"/>
    <customShpInfo spid="_x0000_s746294"/>
    <customShpInfo spid="_x0000_s746293"/>
    <customShpInfo spid="_x0000_s746282"/>
    <customShpInfo spid="_x0000_s746271"/>
    <customShpInfo spid="_x0000_s746270"/>
    <customShpInfo spid="_x0000_s746259"/>
    <customShpInfo spid="_x0000_s746258"/>
    <customShpInfo spid="_x0000_s746257"/>
    <customShpInfo spid="_x0000_s746246"/>
    <customShpInfo spid="_x0000_s746235"/>
    <customShpInfo spid="_x0000_s746224"/>
    <customShpInfo spid="_x0000_s746213"/>
    <customShpInfo spid="_x0000_s746202"/>
    <customShpInfo spid="_x0000_s746191"/>
    <customShpInfo spid="_x0000_s746180"/>
    <customShpInfo spid="_x0000_s746169"/>
    <customShpInfo spid="_x0000_s746158"/>
    <customShpInfo spid="_x0000_s746147"/>
    <customShpInfo spid="_x0000_s746136"/>
    <customShpInfo spid="_x0000_s746125"/>
    <customShpInfo spid="_x0000_s746114"/>
    <customShpInfo spid="_x0000_s746101"/>
    <customShpInfo spid="_x0000_s746100"/>
    <customShpInfo spid="_x0000_s746102"/>
    <customShpInfo spid="_x0000_s746097"/>
    <customShpInfo spid="_x0000_s746099"/>
    <customShpInfo spid="_x0000_s746103"/>
    <customShpInfo spid="_x0000_s746098"/>
    <customShpInfo spid="_x0000_s746096"/>
    <customShpInfo spid="_x0000_s746095"/>
    <customShpInfo spid="_x0000_s746094"/>
    <customShpInfo spid="_x0000_s746091"/>
    <customShpInfo spid="_x0000_s746090"/>
    <customShpInfo spid="_x0000_s746092"/>
    <customShpInfo spid="_x0000_s746087"/>
    <customShpInfo spid="_x0000_s746089"/>
    <customShpInfo spid="_x0000_s746093"/>
    <customShpInfo spid="_x0000_s746088"/>
    <customShpInfo spid="_x0000_s746084"/>
    <customShpInfo spid="_x0000_s746083"/>
    <customShpInfo spid="_x0000_s746085"/>
    <customShpInfo spid="_x0000_s746086"/>
    <customShpInfo spid="_x0000_s746080"/>
    <customShpInfo spid="_x0000_s746082"/>
    <customShpInfo spid="_x0000_s746081"/>
    <customShpInfo spid="_x0000_s746079"/>
    <customShpInfo spid="_x0000_s746078"/>
    <customShpInfo spid="_x0000_s746077"/>
    <customShpInfo spid="_x0000_s746076"/>
    <customShpInfo spid="_x0000_s746075"/>
    <customShpInfo spid="_x0000_s746074"/>
    <customShpInfo spid="_x0000_s746073"/>
    <customShpInfo spid="_x0000_s746072"/>
    <customShpInfo spid="_x0000_s746071"/>
    <customShpInfo spid="_x0000_s746070"/>
    <customShpInfo spid="_x0000_s746069"/>
    <customShpInfo spid="_x0000_s746068"/>
    <customShpInfo spid="_x0000_s746067"/>
    <customShpInfo spid="_x0000_s746066"/>
    <customShpInfo spid="_x0000_s746065"/>
    <customShpInfo spid="_x0000_s746064"/>
    <customShpInfo spid="_x0000_s746063"/>
    <customShpInfo spid="_x0000_s746062"/>
    <customShpInfo spid="_x0000_s746061"/>
    <customShpInfo spid="_x0000_s746060"/>
    <customShpInfo spid="_x0000_s746059"/>
    <customShpInfo spid="_x0000_s746058"/>
    <customShpInfo spid="_x0000_s746057"/>
    <customShpInfo spid="_x0000_s746056"/>
    <customShpInfo spid="_x0000_s746055"/>
    <customShpInfo spid="_x0000_s746054"/>
    <customShpInfo spid="_x0000_s746053"/>
    <customShpInfo spid="_x0000_s746052"/>
    <customShpInfo spid="_x0000_s746051"/>
    <customShpInfo spid="_x0000_s746050"/>
    <customShpInfo spid="_x0000_s746049"/>
    <customShpInfo spid="_x0000_s746048"/>
    <customShpInfo spid="_x0000_s746047"/>
    <customShpInfo spid="_x0000_s746046"/>
    <customShpInfo spid="_x0000_s746045"/>
    <customShpInfo spid="_x0000_s746044"/>
    <customShpInfo spid="_x0000_s746043"/>
    <customShpInfo spid="_x0000_s746042"/>
    <customShpInfo spid="_x0000_s746041"/>
    <customShpInfo spid="_x0000_s746040"/>
    <customShpInfo spid="_x0000_s746039"/>
    <customShpInfo spid="_x0000_s746038"/>
    <customShpInfo spid="_x0000_s746037"/>
    <customShpInfo spid="_x0000_s746036"/>
    <customShpInfo spid="_x0000_s746035"/>
    <customShpInfo spid="_x0000_s746033"/>
    <customShpInfo spid="_x0000_s746032"/>
    <customShpInfo spid="_x0000_s746031"/>
    <customShpInfo spid="_x0000_s746030"/>
    <customShpInfo spid="_x0000_s746029"/>
    <customShpInfo spid="_x0000_s746028"/>
    <customShpInfo spid="_x0000_s746017"/>
    <customShpInfo spid="_x0000_s745997"/>
    <customShpInfo spid="_x0000_s746002"/>
    <customShpInfo spid="_x0000_s745995"/>
    <customShpInfo spid="_x0000_s746006"/>
    <customShpInfo spid="_x0000_s745996"/>
    <customShpInfo spid="_x0000_s746004"/>
    <customShpInfo spid="_x0000_s745998"/>
    <customShpInfo spid="_x0000_s745999"/>
    <customShpInfo spid="_x0000_s746001"/>
    <customShpInfo spid="_x0000_s746005"/>
    <customShpInfo spid="_x0000_s745976"/>
    <customShpInfo spid="_x0000_s745981"/>
    <customShpInfo spid="_x0000_s745974"/>
    <customShpInfo spid="_x0000_s745975"/>
    <customShpInfo spid="_x0000_s745982"/>
    <customShpInfo spid="_x0000_s745979"/>
    <customShpInfo spid="_x0000_s745983"/>
    <customShpInfo spid="_x0000_s745977"/>
    <customShpInfo spid="_x0000_s745978"/>
    <customShpInfo spid="_x0000_s745980"/>
    <customShpInfo spid="_x0000_s745984"/>
    <customShpInfo spid="_x0000_s745963"/>
    <customShpInfo spid="_x0000_s745952"/>
    <customShpInfo spid="_x0000_s745941"/>
    <customShpInfo spid="_x0000_s745930"/>
    <customShpInfo spid="_x0000_s745919"/>
    <customShpInfo spid="_x0000_s745908"/>
    <customShpInfo spid="_x0000_s745897"/>
    <customShpInfo spid="_x0000_s745886"/>
    <customShpInfo spid="_x0000_s745875"/>
    <customShpInfo spid="_x0000_s745864"/>
    <customShpInfo spid="_x0000_s745853"/>
    <customShpInfo spid="_x0000_s745842"/>
    <customShpInfo spid="_x0000_s745831"/>
    <customShpInfo spid="_x0000_s745820"/>
    <customShpInfo spid="_x0000_s745809"/>
    <customShpInfo spid="_x0000_s745798"/>
    <customShpInfo spid="_x0000_s745780"/>
    <customShpInfo spid="_x0000_s745781"/>
    <customShpInfo spid="_x0000_s746491"/>
    <customShpInfo spid="_x0000_s745782"/>
    <customShpInfo spid="_x0000_s745783"/>
    <customShpInfo spid="_x0000_s745784"/>
    <customShpInfo spid="_x0000_s745785"/>
    <customShpInfo spid="_x0000_s745786"/>
    <customShpInfo spid="_x0000_s746490"/>
    <customShpInfo spid="_x0000_s745787"/>
    <customShpInfo spid="_x0000_s745759"/>
    <customShpInfo spid="_x0000_s745758"/>
    <customShpInfo spid="_x0000_s745760"/>
    <customShpInfo spid="_x0000_s745762"/>
    <customShpInfo spid="_x0000_s745763"/>
    <customShpInfo spid="_x0000_s745769"/>
    <customShpInfo spid="_x0000_s745765"/>
    <customShpInfo spid="_x0000_s745766"/>
    <customShpInfo spid="_x0000_s745764"/>
    <customShpInfo spid="_x0000_s745756"/>
    <customShpInfo spid="_x0000_s745767"/>
    <customShpInfo spid="_x0000_s745757"/>
    <customShpInfo spid="_x0000_s745768"/>
    <customShpInfo spid="_x0000_s745737"/>
    <customShpInfo spid="_x0000_s745736"/>
    <customShpInfo spid="_x0000_s745738"/>
    <customShpInfo spid="_x0000_s745739"/>
    <customShpInfo spid="_x0000_s745740"/>
    <customShpInfo spid="_x0000_s745741"/>
    <customShpInfo spid="_x0000_s745747"/>
    <customShpInfo spid="_x0000_s745743"/>
    <customShpInfo spid="_x0000_s745744"/>
    <customShpInfo spid="_x0000_s745742"/>
    <customShpInfo spid="_x0000_s745734"/>
    <customShpInfo spid="_x0000_s745745"/>
    <customShpInfo spid="_x0000_s745735"/>
    <customShpInfo spid="_x0000_s745746"/>
    <customShpInfo spid="_x0000_s745725"/>
    <customShpInfo spid="_x0000_s745715"/>
    <customShpInfo spid="_x0000_s745716"/>
    <customShpInfo spid="_x0000_s745714"/>
    <customShpInfo spid="_x0000_s745691"/>
    <customShpInfo spid="_x0000_s745690"/>
    <customShpInfo spid="_x0000_s745696"/>
    <customShpInfo spid="_x0000_s745697"/>
    <customShpInfo spid="_x0000_s745698"/>
    <customShpInfo spid="_x0000_s745699"/>
    <customShpInfo spid="_x0000_s745705"/>
    <customShpInfo spid="_x0000_s745701"/>
    <customShpInfo spid="_x0000_s745702"/>
    <customShpInfo spid="_x0000_s745700"/>
    <customShpInfo spid="_x0000_s745687"/>
    <customShpInfo spid="_x0000_s745703"/>
    <customShpInfo spid="_x0000_s745689"/>
    <customShpInfo spid="_x0000_s745704"/>
    <customShpInfo spid="_x0000_s745678"/>
    <customShpInfo spid="_x0000_s745669"/>
    <customShpInfo spid="_x0000_s745660"/>
    <customShpInfo spid="_x0000_s745651"/>
    <customShpInfo spid="_x0000_s745650"/>
    <customShpInfo spid="_x0000_s745641"/>
    <customShpInfo spid="_x0000_s745623"/>
    <customShpInfo spid="_x0000_s745609"/>
    <customShpInfo spid="_x0000_s745608"/>
    <customShpInfo spid="_x0000_s745610"/>
    <customShpInfo spid="_x0000_s745611"/>
    <customShpInfo spid="_x0000_s745613"/>
    <customShpInfo spid="_x0000_s745606"/>
    <customShpInfo spid="_x0000_s745612"/>
    <customShpInfo spid="_x0000_s745605"/>
    <customShpInfo spid="_x0000_s745607"/>
    <customShpInfo spid="_x0000_s745600"/>
    <customShpInfo spid="_x0000_s745599"/>
    <customShpInfo spid="_x0000_s745601"/>
    <customShpInfo spid="_x0000_s745602"/>
    <customShpInfo spid="_x0000_s745604"/>
    <customShpInfo spid="_x0000_s745597"/>
    <customShpInfo spid="_x0000_s745603"/>
    <customShpInfo spid="_x0000_s745596"/>
    <customShpInfo spid="_x0000_s745598"/>
    <customShpInfo spid="_x0000_s745591"/>
    <customShpInfo spid="_x0000_s745590"/>
    <customShpInfo spid="_x0000_s745592"/>
    <customShpInfo spid="_x0000_s745593"/>
    <customShpInfo spid="_x0000_s745595"/>
    <customShpInfo spid="_x0000_s745588"/>
    <customShpInfo spid="_x0000_s745594"/>
    <customShpInfo spid="_x0000_s745587"/>
    <customShpInfo spid="_x0000_s745589"/>
    <customShpInfo spid="_x0000_s745578"/>
    <customShpInfo spid="_x0000_s745577"/>
    <customShpInfo spid="_x0000_s745575"/>
    <customShpInfo spid="_x0000_s745574"/>
    <customShpInfo spid="_x0000_s745565"/>
    <customShpInfo spid="_x0000_s745564"/>
    <customShpInfo spid="_x0000_s745555"/>
    <customShpInfo spid="_x0000_s745554"/>
    <customShpInfo spid="_x0000_s745553"/>
    <customShpInfo spid="_x0000_s745552"/>
    <customShpInfo spid="_x0000_s745551"/>
    <customShpInfo spid="_x0000_s745550"/>
    <customShpInfo spid="_x0000_s745540"/>
    <customShpInfo spid="_x0000_s745541"/>
    <customShpInfo spid="_x0000_s745542"/>
    <customShpInfo spid="_x0000_s745539"/>
    <customShpInfo spid="_x0000_s745544"/>
    <customShpInfo spid="_x0000_s745543"/>
    <customShpInfo spid="_x0000_s745545"/>
    <customShpInfo spid="_x0000_s745546"/>
    <customShpInfo spid="_x0000_s745547"/>
    <customShpInfo spid="_x0000_s745548"/>
    <customShpInfo spid="_x0000_s745549"/>
    <customShpInfo spid="_x0000_s745530"/>
    <customShpInfo spid="_x0000_s745529"/>
    <customShpInfo spid="_x0000_s745528"/>
    <customShpInfo spid="_x0000_s745527"/>
    <customShpInfo spid="_x0000_s745526"/>
    <customShpInfo spid="_x0000_s745525"/>
    <customShpInfo spid="_x0000_s745501"/>
    <customShpInfo spid="_x0000_s745502"/>
    <customShpInfo spid="_x0000_s745503"/>
    <customShpInfo spid="_x0000_s745500"/>
    <customShpInfo spid="_x0000_s745505"/>
    <customShpInfo spid="_x0000_s745504"/>
    <customShpInfo spid="_x0000_s745506"/>
    <customShpInfo spid="_x0000_s745507"/>
    <customShpInfo spid="_x0000_s745508"/>
    <customShpInfo spid="_x0000_s745509"/>
    <customShpInfo spid="_x0000_s745510"/>
    <customShpInfo spid="_x0000_s745482"/>
    <customShpInfo spid="_x0000_s745483"/>
    <customShpInfo spid="_x0000_s745481"/>
    <customShpInfo spid="_x0000_s745484"/>
    <customShpInfo spid="_x0000_s745485"/>
    <customShpInfo spid="_x0000_s745486"/>
    <customShpInfo spid="_x0000_s745487"/>
    <customShpInfo spid="_x0000_s745488"/>
    <customShpInfo spid="_x0000_s745489"/>
    <customShpInfo spid="_x0000_s745490"/>
    <customShpInfo spid="_x0000_s745491"/>
    <customShpInfo spid="_x0000_s745472"/>
    <customShpInfo spid="_x0000_s472063"/>
    <customShpInfo spid="_x0000_s472047"/>
    <customShpInfo spid="_x0000_s472048"/>
    <customShpInfo spid="_x0000_s472049"/>
    <customShpInfo spid="_x0000_s472053"/>
    <customShpInfo spid="_x0000_s472052"/>
    <customShpInfo spid="_x0000_s472051"/>
    <customShpInfo spid="_x0000_s472050"/>
    <customShpInfo spid="_x0000_s472054"/>
    <customShpInfo spid="_x0000_s472038"/>
    <customShpInfo spid="_x0000_s472030"/>
    <customShpInfo spid="_x0000_s472022"/>
    <customShpInfo spid="_x0000_s472014"/>
    <customShpInfo spid="_x0000_s472005"/>
    <customShpInfo spid="_x0000_s471945"/>
    <customShpInfo spid="_x0000_s471946"/>
    <customShpInfo spid="_x0000_s471947"/>
    <customShpInfo spid="_x0000_s471948"/>
    <customShpInfo spid="_x0000_s471949"/>
    <customShpInfo spid="_x0000_s471950"/>
    <customShpInfo spid="_x0000_s471944"/>
    <customShpInfo spid="_x0000_s471952"/>
    <customShpInfo spid="_x0000_s471953"/>
    <customShpInfo spid="_x0000_s471951"/>
    <customShpInfo spid="_x0000_s471955"/>
    <customShpInfo spid="_x0000_s471956"/>
    <customShpInfo spid="_x0000_s471954"/>
    <customShpInfo spid="_x0000_s471958"/>
    <customShpInfo spid="_x0000_s471959"/>
    <customShpInfo spid="_x0000_s471960"/>
    <customShpInfo spid="_x0000_s471957"/>
    <customShpInfo spid="_x0000_s471962"/>
    <customShpInfo spid="_x0000_s471963"/>
    <customShpInfo spid="_x0000_s471961"/>
    <customShpInfo spid="_x0000_s471965"/>
    <customShpInfo spid="_x0000_s471966"/>
    <customShpInfo spid="_x0000_s471964"/>
    <customShpInfo spid="_x0000_s471994"/>
    <customShpInfo spid="_x0000_s471995"/>
    <customShpInfo spid="_x0000_s471996"/>
    <customShpInfo spid="_x0000_s471997"/>
    <customShpInfo spid="_x0000_s471993"/>
    <customShpInfo spid="_x0000_s471968"/>
    <customShpInfo spid="_x0000_s471969"/>
    <customShpInfo spid="_x0000_s471970"/>
    <customShpInfo spid="_x0000_s471971"/>
    <customShpInfo spid="_x0000_s471967"/>
    <customShpInfo spid="_x0000_s471973"/>
    <customShpInfo spid="_x0000_s471974"/>
    <customShpInfo spid="_x0000_s471975"/>
    <customShpInfo spid="_x0000_s471976"/>
    <customShpInfo spid="_x0000_s471972"/>
    <customShpInfo spid="_x0000_s471978"/>
    <customShpInfo spid="_x0000_s471979"/>
    <customShpInfo spid="_x0000_s471980"/>
    <customShpInfo spid="_x0000_s471981"/>
    <customShpInfo spid="_x0000_s471977"/>
    <customShpInfo spid="_x0000_s471983"/>
    <customShpInfo spid="_x0000_s471984"/>
    <customShpInfo spid="_x0000_s471985"/>
    <customShpInfo spid="_x0000_s471986"/>
    <customShpInfo spid="_x0000_s471982"/>
    <customShpInfo spid="_x0000_s471988"/>
    <customShpInfo spid="_x0000_s471989"/>
    <customShpInfo spid="_x0000_s471990"/>
    <customShpInfo spid="_x0000_s471991"/>
    <customShpInfo spid="_x0000_s471987"/>
    <customShpInfo spid="_x0000_s471992"/>
    <customShpInfo spid="_x0000_s471932"/>
    <customShpInfo spid="_x0000_s471931"/>
    <customShpInfo spid="_x0000_s471933"/>
    <customShpInfo spid="_x0000_s471936"/>
    <customShpInfo spid="_x0000_s471929"/>
    <customShpInfo spid="_x0000_s471935"/>
    <customShpInfo spid="_x0000_s471928"/>
    <customShpInfo spid="_x0000_s471930"/>
    <customShpInfo spid="_x0000_s471919"/>
    <customShpInfo spid="_x0000_s471920"/>
    <customShpInfo spid="_x0000_s471911"/>
    <customShpInfo spid="_x0000_s471899"/>
    <customShpInfo spid="_x0000_s471898"/>
    <customShpInfo spid="_x0000_s471900"/>
    <customShpInfo spid="_x0000_s471901"/>
    <customShpInfo spid="_x0000_s471903"/>
    <customShpInfo spid="_x0000_s471895"/>
    <customShpInfo spid="_x0000_s471902"/>
    <customShpInfo spid="_x0000_s471893"/>
    <customShpInfo spid="_x0000_s471897"/>
    <customShpInfo spid="_x0000_s471885"/>
    <customShpInfo spid="_x0000_s471877"/>
    <customShpInfo spid="_x0000_s471867"/>
    <customShpInfo spid="_x0000_s471866"/>
    <customShpInfo spid="_x0000_s471868"/>
    <customShpInfo spid="_x0000_s471869"/>
    <customShpInfo spid="_x0000_s471863"/>
    <customShpInfo spid="_x0000_s471861"/>
    <customShpInfo spid="_x0000_s471862"/>
    <customShpInfo spid="_x0000_s471864"/>
    <customShpInfo spid="_x0000_s471865"/>
    <customShpInfo spid="_x0000_s471860"/>
    <customShpInfo spid="_x0000_s471852"/>
    <customShpInfo spid="_x0000_s471844"/>
    <customShpInfo spid="_x0000_s471836"/>
    <customShpInfo spid="_x0000_s471823"/>
    <customShpInfo spid="_x0000_s471825"/>
    <customShpInfo spid="_x0000_s471826"/>
    <customShpInfo spid="_x0000_s471827"/>
    <customShpInfo spid="_x0000_s471824"/>
    <customShpInfo spid="_x0000_s471822"/>
    <customShpInfo spid="_x0000_s471828"/>
    <customShpInfo spid="_x0000_s471814"/>
    <customShpInfo spid="_x0000_s471805"/>
    <customShpInfo spid="_x0000_s471806"/>
    <customShpInfo spid="_x0000_s471797"/>
    <customShpInfo spid="_x0000_s471798"/>
    <customShpInfo spid="_x0000_s471799"/>
    <customShpInfo spid="_x0000_s471803"/>
    <customShpInfo spid="_x0000_s471802"/>
    <customShpInfo spid="_x0000_s471801"/>
    <customShpInfo spid="_x0000_s471800"/>
    <customShpInfo spid="_x0000_s471804"/>
    <customShpInfo spid="_x0000_s471782"/>
    <customShpInfo spid="_x0000_s471783"/>
    <customShpInfo spid="_x0000_s471784"/>
    <customShpInfo spid="_x0000_s471788"/>
    <customShpInfo spid="_x0000_s471787"/>
    <customShpInfo spid="_x0000_s471786"/>
    <customShpInfo spid="_x0000_s471785"/>
    <customShpInfo spid="_x0000_s471789"/>
    <customShpInfo spid="_x0000_s471775"/>
    <customShpInfo spid="_x0000_s471769"/>
    <customShpInfo spid="_x0000_s471763"/>
    <customShpInfo spid="_x0000_s471757"/>
    <customShpInfo spid="_x0000_s471750"/>
    <customShpInfo spid="_x0000_s471751"/>
    <customShpInfo spid="_x0000_s471744"/>
    <customShpInfo spid="_x0000_s471738"/>
    <customShpInfo spid="_x0000_s471732"/>
    <customShpInfo spid="_x0000_s471726"/>
    <customShpInfo spid="_x0000_s471720"/>
    <customShpInfo spid="_x0000_s471713"/>
    <customShpInfo spid="_x0000_s471714"/>
    <customShpInfo spid="_x0000_s471711"/>
    <customShpInfo spid="_x0000_s471712"/>
    <customShpInfo spid="_x0000_s471704"/>
    <customShpInfo spid="_x0000_s471705"/>
    <customShpInfo spid="_x0000_s471698"/>
    <customShpInfo spid="_x0000_s471692"/>
    <customShpInfo spid="_x0000_s471691"/>
    <customShpInfo spid="_x0000_s471685"/>
    <customShpInfo spid="_x0000_s471664"/>
    <customShpInfo spid="_x0000_s471665"/>
    <customShpInfo spid="_x0000_s471666"/>
    <customShpInfo spid="_x0000_s471663"/>
    <customShpInfo spid="_x0000_s471660"/>
    <customShpInfo spid="_x0000_s471661"/>
    <customShpInfo spid="_x0000_s471662"/>
    <customShpInfo spid="_x0000_s471659"/>
    <customShpInfo spid="_x0000_s471656"/>
    <customShpInfo spid="_x0000_s471657"/>
    <customShpInfo spid="_x0000_s471658"/>
    <customShpInfo spid="_x0000_s471655"/>
    <customShpInfo spid="_x0000_s471650"/>
    <customShpInfo spid="_x0000_s471651"/>
    <customShpInfo spid="_x0000_s471652"/>
    <customShpInfo spid="_x0000_s471653"/>
    <customShpInfo spid="_x0000_s471654"/>
    <customShpInfo spid="_x0000_s471649"/>
    <customShpInfo spid="_x0000_s471679"/>
    <customShpInfo spid="_x0000_s471668"/>
    <customShpInfo spid="_x0000_s471669"/>
    <customShpInfo spid="_x0000_s471670"/>
    <customShpInfo spid="_x0000_s471667"/>
    <customShpInfo spid="_x0000_s471672"/>
    <customShpInfo spid="_x0000_s471673"/>
    <customShpInfo spid="_x0000_s471674"/>
    <customShpInfo spid="_x0000_s471671"/>
    <customShpInfo spid="_x0000_s471676"/>
    <customShpInfo spid="_x0000_s471677"/>
    <customShpInfo spid="_x0000_s471678"/>
    <customShpInfo spid="_x0000_s471675"/>
    <customShpInfo spid="_x0000_s745632"/>
    <customShpInfo spid="_x0000_s471642"/>
    <customShpInfo spid="_x0000_s471643"/>
    <customShpInfo spid="_x0000_s471636"/>
    <customShpInfo spid="_x0000_s471630"/>
    <customShpInfo spid="_x0000_s471623"/>
    <customShpInfo spid="_x0000_s471617"/>
    <customShpInfo spid="_x0000_s471611"/>
    <customShpInfo spid="_x0000_s471605"/>
    <customShpInfo spid="_x0000_s471599"/>
    <customShpInfo spid="_x0000_s471593"/>
    <customShpInfo spid="_x0000_s471592"/>
    <customShpInfo spid="_x0000_s471586"/>
    <customShpInfo spid="_x0000_s471585"/>
    <customShpInfo spid="_x0000_s471579"/>
    <customShpInfo spid="_x0000_s471573"/>
    <customShpInfo spid="_x0000_s471567"/>
    <customShpInfo spid="_x0000_s471561"/>
    <customShpInfo spid="_x0000_s471555"/>
    <customShpInfo spid="_x0000_s471548"/>
    <customShpInfo spid="_x0000_s471549"/>
    <customShpInfo spid="_x0000_s746486"/>
    <customShpInfo spid="_x0000_s746485"/>
    <customShpInfo spid="_x0000_s471539"/>
    <customShpInfo spid="_x0000_s471540"/>
    <customShpInfo spid="_x0000_s471541"/>
    <customShpInfo spid="_x0000_s471542"/>
    <customShpInfo spid="_x0000_s471533"/>
    <customShpInfo spid="_x0000_s471529"/>
    <customShpInfo spid="_x0000_s471525"/>
    <customShpInfo spid="_x0000_s471521"/>
    <customShpInfo spid="_x0000_s471517"/>
    <customShpInfo spid="_x0000_s471513"/>
    <customShpInfo spid="_x0000_s471509"/>
    <customShpInfo spid="_x0000_s471505"/>
    <customShpInfo spid="_x0000_s471504"/>
    <customShpInfo spid="_x0000_s471500"/>
    <customShpInfo spid="_x0000_s471496"/>
    <customShpInfo spid="_x0000_s471488"/>
    <customShpInfo spid="_x0000_s471487"/>
    <customShpInfo spid="_x0000_s471486"/>
    <customShpInfo spid="_x0000_s471485"/>
    <customShpInfo spid="_x0000_s471481"/>
    <customShpInfo spid="_x0000_s471477"/>
    <customShpInfo spid="_x0000_s471473"/>
    <customShpInfo spid="_x0000_s471470"/>
    <customShpInfo spid="_x0000_s471467"/>
    <customShpInfo spid="_x0000_s471464"/>
    <customShpInfo spid="_x0000_s471461"/>
    <customShpInfo spid="_x0000_s471458"/>
    <customShpInfo spid="_x0000_s471454"/>
    <customShpInfo spid="_x0000_s471451"/>
    <customShpInfo spid="_x0000_s471448"/>
    <customShpInfo spid="_x0000_s471447"/>
    <customShpInfo spid="_x0000_s471444"/>
    <customShpInfo spid="_x0000_s471441"/>
    <customShpInfo spid="_x0000_s471439"/>
    <customShpInfo spid="_x0000_s471438"/>
    <customShpInfo spid="_x0000_s471437"/>
    <customShpInfo spid="_x0000_s471436"/>
    <customShpInfo spid="_x0000_s471435"/>
    <customShpInfo spid="_x0000_s471434"/>
    <customShpInfo spid="_x0000_s471433"/>
    <customShpInfo spid="_x0000_s471432"/>
    <customShpInfo spid="_x0000_s471431"/>
    <customShpInfo spid="_x0000_s471430"/>
    <customShpInfo spid="_x0000_s471423"/>
    <customShpInfo spid="_x0000_s471424"/>
    <customShpInfo spid="_x0000_s471429"/>
    <customShpInfo spid="_x0000_s471428"/>
    <customShpInfo spid="_x0000_s471425"/>
    <customShpInfo spid="_x0000_s471426"/>
    <customShpInfo spid="_x0000_s471427"/>
    <customShpInfo spid="_x0000_s471422"/>
    <customShpInfo spid="_x0000_s471421"/>
    <customShpInfo spid="_x0000_s471420"/>
    <customShpInfo spid="_x0000_s471419"/>
    <customShpInfo spid="_x0000_s471418"/>
    <customShpInfo spid="_x0000_s471417"/>
    <customShpInfo spid="_x0000_s471416"/>
    <customShpInfo spid="_x0000_s471414"/>
    <customShpInfo spid="_x0000_s471415"/>
    <customShpInfo spid="_x0000_s471413"/>
    <customShpInfo spid="_x0000_s471412"/>
    <customShpInfo spid="_x0000_s471411"/>
    <customShpInfo spid="_x0000_s471410"/>
    <customShpInfo spid="_x0000_s471409"/>
    <customShpInfo spid="_x0000_s471408"/>
    <customShpInfo spid="_x0000_s471407"/>
    <customShpInfo spid="_x0000_s471406"/>
    <customShpInfo spid="_x0000_s471405"/>
    <customShpInfo spid="_x0000_s471401"/>
    <customShpInfo spid="_x0000_s471402"/>
    <customShpInfo spid="_x0000_s471398"/>
    <customShpInfo spid="_x0000_s471395"/>
    <customShpInfo spid="_x0000_s471392"/>
    <customShpInfo spid="_x0000_s471389"/>
    <customShpInfo spid="_x0000_s471383"/>
    <customShpInfo spid="_x0000_s471380"/>
    <customShpInfo spid="_x0000_s471377"/>
    <customShpInfo spid="_x0000_s471376"/>
    <customShpInfo spid="_x0000_s471373"/>
    <customShpInfo spid="_x0000_s471370"/>
    <customShpInfo spid="_x0000_s471367"/>
    <customShpInfo spid="_x0000_s471364"/>
    <customShpInfo spid="_x0000_s471361"/>
    <customShpInfo spid="_x0000_s471358"/>
    <customShpInfo spid="_x0000_s471355"/>
    <customShpInfo spid="_x0000_s471352"/>
    <customShpInfo spid="_x0000_s471351"/>
    <customShpInfo spid="_x0000_s471348"/>
    <customShpInfo spid="_x0000_s471347"/>
    <customShpInfo spid="_x0000_s471344"/>
    <customShpInfo spid="_x0000_s471338"/>
    <customShpInfo spid="_x0000_s471341"/>
    <customShpInfo spid="_x0000_s471334"/>
    <customShpInfo spid="_x0000_s471331"/>
    <customShpInfo spid="_x0000_s471328"/>
    <customShpInfo spid="_x0000_s471321"/>
    <customShpInfo spid="_x0000_s471317"/>
    <customShpInfo spid="_x0000_s471309"/>
    <customShpInfo spid="_x0000_s471305"/>
    <customShpInfo spid="_x0000_s471299"/>
    <customShpInfo spid="_x0000_s471298"/>
    <customShpInfo spid="_x0000_s471300"/>
    <customShpInfo spid="_x0000_s471301"/>
    <customShpInfo spid="_x0000_s471295"/>
    <customShpInfo spid="_x0000_s471293"/>
    <customShpInfo spid="_x0000_s471294"/>
    <customShpInfo spid="_x0000_s471296"/>
    <customShpInfo spid="_x0000_s471297"/>
    <customShpInfo spid="_x0000_s471289"/>
    <customShpInfo spid="_x0000_s471285"/>
    <customShpInfo spid="_x0000_s471281"/>
    <customShpInfo spid="_x0000_s471272"/>
    <customShpInfo spid="_x0000_s471274"/>
    <customShpInfo spid="_x0000_s471275"/>
    <customShpInfo spid="_x0000_s471277"/>
    <customShpInfo spid="_x0000_s471276"/>
    <customShpInfo spid="_x0000_s471271"/>
    <customShpInfo spid="_x0000_s471273"/>
    <customShpInfo spid="_x0000_s471264"/>
    <customShpInfo spid="_x0000_s471260"/>
    <customShpInfo spid="_x0000_s471252"/>
    <customShpInfo spid="_x0000_s471251"/>
    <customShpInfo spid="_x0000_s471242"/>
    <customShpInfo spid="_x0000_s471233"/>
    <customShpInfo spid="_x0000_s471229"/>
    <customShpInfo spid="_x0000_s471225"/>
    <customShpInfo spid="_x0000_s471221"/>
    <customShpInfo spid="_x0000_s471216"/>
    <customShpInfo spid="_x0000_s471212"/>
    <customShpInfo spid="_x0000_s471198"/>
    <customShpInfo spid="_x0000_s471193"/>
    <customShpInfo spid="_x0000_s471191"/>
    <customShpInfo spid="_x0000_s471188"/>
    <customShpInfo spid="_x0000_s471185"/>
    <customShpInfo spid="_x0000_s4711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1CCF66-154F-4EEE-8303-A99DD19AC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2022-06-23T06:55:00Z</cp:lastPrinted>
  <dcterms:created xsi:type="dcterms:W3CDTF">2023-02-17T13:46:00Z</dcterms:created>
  <dcterms:modified xsi:type="dcterms:W3CDTF">2023-02-17T13:46:00Z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81D6656E01374B69A577FA3A033B98FD</vt:lpwstr>
  </property>
</Properties>
</file>